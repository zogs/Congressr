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0C0" w:rsidRDefault="00192DDA" w:rsidP="00F52392">
      <w:pPr>
        <w:jc w:val="both"/>
        <w:rPr>
          <w:b w:val="0"/>
          <w:sz w:val="18"/>
          <w:szCs w:val="18"/>
        </w:rPr>
      </w:pPr>
      <w:r w:rsidRPr="008D3515">
        <w:t xml:space="preserve">Analyse des déterminants socioculturels des perceptions et mesures d’adaptation face à la variabilité climatique des populations locales dans la zone  </w:t>
      </w:r>
      <w:r w:rsidR="0044222A" w:rsidRPr="008D3515">
        <w:t xml:space="preserve">périphérie </w:t>
      </w:r>
      <w:r w:rsidRPr="008D3515">
        <w:t xml:space="preserve"> de la réserve de biosphère transfrontalière W au </w:t>
      </w:r>
      <w:r w:rsidR="000447E2">
        <w:t>Bénin</w:t>
      </w:r>
    </w:p>
    <w:p w:rsidR="007C50C0" w:rsidRDefault="007C50C0" w:rsidP="00F52392">
      <w:pPr>
        <w:spacing w:line="240" w:lineRule="auto"/>
        <w:jc w:val="both"/>
        <w:rPr>
          <w:b w:val="0"/>
          <w:sz w:val="18"/>
          <w:szCs w:val="18"/>
          <w:vertAlign w:val="superscript"/>
        </w:rPr>
      </w:pPr>
      <w:r w:rsidRPr="007B153C">
        <w:rPr>
          <w:b w:val="0"/>
          <w:sz w:val="18"/>
          <w:szCs w:val="18"/>
        </w:rPr>
        <w:t>Adissatou B. SARE</w:t>
      </w:r>
      <w:r w:rsidRPr="007B153C">
        <w:rPr>
          <w:b w:val="0"/>
          <w:sz w:val="18"/>
          <w:szCs w:val="18"/>
          <w:vertAlign w:val="superscript"/>
        </w:rPr>
        <w:t>1, 2,*</w:t>
      </w:r>
      <w:r w:rsidRPr="007B153C">
        <w:rPr>
          <w:b w:val="0"/>
          <w:sz w:val="18"/>
          <w:szCs w:val="18"/>
        </w:rPr>
        <w:t>; Laurent G. HOUESSOU</w:t>
      </w:r>
      <w:r w:rsidRPr="007B153C">
        <w:rPr>
          <w:b w:val="0"/>
          <w:sz w:val="18"/>
          <w:szCs w:val="18"/>
          <w:vertAlign w:val="superscript"/>
        </w:rPr>
        <w:t>1</w:t>
      </w:r>
      <w:r w:rsidRPr="007C50C0">
        <w:rPr>
          <w:b w:val="0"/>
          <w:sz w:val="18"/>
          <w:szCs w:val="18"/>
        </w:rPr>
        <w:t>;  Oscar TEKA</w:t>
      </w:r>
      <w:r w:rsidRPr="001169DE">
        <w:rPr>
          <w:b w:val="0"/>
          <w:sz w:val="24"/>
          <w:szCs w:val="24"/>
          <w:vertAlign w:val="superscript"/>
        </w:rPr>
        <w:t>2</w:t>
      </w:r>
      <w:r>
        <w:rPr>
          <w:b w:val="0"/>
          <w:sz w:val="24"/>
          <w:szCs w:val="24"/>
          <w:vertAlign w:val="superscript"/>
        </w:rPr>
        <w:t xml:space="preserve"> ; </w:t>
      </w:r>
      <w:r w:rsidRPr="007B153C">
        <w:rPr>
          <w:b w:val="0"/>
          <w:sz w:val="18"/>
          <w:szCs w:val="18"/>
        </w:rPr>
        <w:t>Christophe HOUSSOU</w:t>
      </w:r>
      <w:r w:rsidRPr="007B153C">
        <w:rPr>
          <w:b w:val="0"/>
          <w:sz w:val="18"/>
          <w:szCs w:val="18"/>
          <w:vertAlign w:val="superscript"/>
        </w:rPr>
        <w:t>2</w:t>
      </w:r>
      <w:r w:rsidRPr="007B153C">
        <w:rPr>
          <w:b w:val="0"/>
          <w:sz w:val="18"/>
          <w:szCs w:val="18"/>
        </w:rPr>
        <w:t>; Brice SINSIN</w:t>
      </w:r>
      <w:r w:rsidRPr="007B153C">
        <w:rPr>
          <w:b w:val="0"/>
          <w:sz w:val="18"/>
          <w:szCs w:val="18"/>
          <w:vertAlign w:val="superscript"/>
        </w:rPr>
        <w:t>1</w:t>
      </w:r>
    </w:p>
    <w:p w:rsidR="007C50C0" w:rsidRDefault="007C50C0" w:rsidP="00F52392">
      <w:pPr>
        <w:spacing w:line="240" w:lineRule="auto"/>
        <w:jc w:val="both"/>
        <w:rPr>
          <w:b w:val="0"/>
          <w:i/>
          <w:sz w:val="18"/>
          <w:szCs w:val="18"/>
        </w:rPr>
      </w:pPr>
      <w:r w:rsidRPr="00FB2529">
        <w:rPr>
          <w:b w:val="0"/>
          <w:i/>
          <w:sz w:val="18"/>
          <w:szCs w:val="18"/>
          <w:vertAlign w:val="superscript"/>
        </w:rPr>
        <w:t>1</w:t>
      </w:r>
      <w:r w:rsidRPr="00FB2529">
        <w:rPr>
          <w:b w:val="0"/>
          <w:i/>
          <w:sz w:val="18"/>
          <w:szCs w:val="18"/>
        </w:rPr>
        <w:t xml:space="preserve"> Laboratoire Pierre PAGNEY Climat Eau Ecosystème et Développement, Département de géographie, Faculté des Lettres, Arts et Sciences Humaines, Université d’Abomey Calavi.</w:t>
      </w:r>
      <w:r w:rsidRPr="00FB2529">
        <w:rPr>
          <w:rFonts w:eastAsia="Times New Roman"/>
          <w:b w:val="0"/>
          <w:i/>
          <w:sz w:val="18"/>
          <w:szCs w:val="18"/>
          <w:vertAlign w:val="superscript"/>
          <w:lang w:eastAsia="fr-FR"/>
        </w:rPr>
        <w:t>2</w:t>
      </w:r>
      <w:r w:rsidRPr="00FB2529">
        <w:rPr>
          <w:b w:val="0"/>
          <w:i/>
          <w:sz w:val="18"/>
          <w:szCs w:val="18"/>
        </w:rPr>
        <w:t xml:space="preserve"> Laboratoire d’Ecologie d’Appliquée, Faculté des Sciences Agronomiques, Département Aménagement et Gestion de l’Environnement, Université d’Abomey. </w:t>
      </w:r>
    </w:p>
    <w:p w:rsidR="005D0279" w:rsidRPr="0028010D" w:rsidRDefault="007C50C0" w:rsidP="00F52392">
      <w:pPr>
        <w:spacing w:line="240" w:lineRule="auto"/>
        <w:jc w:val="both"/>
        <w:rPr>
          <w:rFonts w:eastAsia="Times New Roman"/>
          <w:b w:val="0"/>
          <w:i/>
          <w:sz w:val="18"/>
          <w:szCs w:val="18"/>
          <w:lang w:eastAsia="fr-FR"/>
        </w:rPr>
      </w:pPr>
      <w:r w:rsidRPr="00FB2529">
        <w:rPr>
          <w:b w:val="0"/>
          <w:i/>
          <w:color w:val="000000" w:themeColor="text1"/>
          <w:sz w:val="18"/>
          <w:szCs w:val="18"/>
        </w:rPr>
        <w:t>*Auteur correspondant :</w:t>
      </w:r>
      <w:hyperlink r:id="rId8" w:history="1">
        <w:r w:rsidRPr="00FB2529">
          <w:rPr>
            <w:rStyle w:val="Lienhypertexte"/>
            <w:b w:val="0"/>
            <w:i/>
            <w:sz w:val="16"/>
            <w:szCs w:val="16"/>
          </w:rPr>
          <w:t>adissatous@yahoo.fr</w:t>
        </w:r>
      </w:hyperlink>
      <w:r w:rsidR="0028010D" w:rsidRPr="0028010D">
        <w:rPr>
          <w:b w:val="0"/>
          <w:i/>
          <w:sz w:val="18"/>
          <w:szCs w:val="18"/>
        </w:rPr>
        <w:t xml:space="preserve"> Tel. +22996420900</w:t>
      </w:r>
    </w:p>
    <w:p w:rsidR="007E4DFC" w:rsidRDefault="00B42850" w:rsidP="00F52392">
      <w:pPr>
        <w:jc w:val="both"/>
        <w:rPr>
          <w:b w:val="0"/>
          <w:i/>
          <w:sz w:val="18"/>
          <w:szCs w:val="18"/>
        </w:rPr>
      </w:pPr>
      <w:r w:rsidRPr="00FB2529">
        <w:rPr>
          <w:i/>
          <w:sz w:val="18"/>
          <w:szCs w:val="18"/>
        </w:rPr>
        <w:t>Résumé</w:t>
      </w:r>
      <w:r w:rsidRPr="007B153C">
        <w:rPr>
          <w:b w:val="0"/>
          <w:i/>
          <w:sz w:val="18"/>
          <w:szCs w:val="18"/>
        </w:rPr>
        <w:t xml:space="preserve">: </w:t>
      </w:r>
    </w:p>
    <w:p w:rsidR="00DB28AB" w:rsidRPr="007B153C" w:rsidRDefault="00CB7408" w:rsidP="00F52392">
      <w:pPr>
        <w:jc w:val="both"/>
        <w:rPr>
          <w:sz w:val="18"/>
          <w:szCs w:val="18"/>
        </w:rPr>
      </w:pPr>
      <w:r w:rsidRPr="007B153C">
        <w:rPr>
          <w:b w:val="0"/>
          <w:i/>
          <w:sz w:val="18"/>
          <w:szCs w:val="18"/>
        </w:rPr>
        <w:t>C</w:t>
      </w:r>
      <w:r w:rsidR="00192DDA" w:rsidRPr="007B153C">
        <w:rPr>
          <w:b w:val="0"/>
          <w:i/>
          <w:sz w:val="18"/>
          <w:szCs w:val="18"/>
        </w:rPr>
        <w:t xml:space="preserve">ette étude est </w:t>
      </w:r>
      <w:r w:rsidRPr="007B153C">
        <w:rPr>
          <w:b w:val="0"/>
          <w:i/>
          <w:sz w:val="18"/>
          <w:szCs w:val="18"/>
        </w:rPr>
        <w:t xml:space="preserve">réalisée dans la périphérie de la Réserve de Biosphère Transfrontalière W au Bénin dans </w:t>
      </w:r>
      <w:r w:rsidR="00C02B90" w:rsidRPr="007B153C">
        <w:rPr>
          <w:b w:val="0"/>
          <w:i/>
          <w:sz w:val="18"/>
          <w:szCs w:val="18"/>
        </w:rPr>
        <w:t xml:space="preserve">le </w:t>
      </w:r>
      <w:r w:rsidRPr="007B153C">
        <w:rPr>
          <w:b w:val="0"/>
          <w:i/>
          <w:sz w:val="18"/>
          <w:szCs w:val="18"/>
        </w:rPr>
        <w:t xml:space="preserve">but </w:t>
      </w:r>
      <w:r w:rsidR="00AD5D76" w:rsidRPr="007B153C">
        <w:rPr>
          <w:b w:val="0"/>
          <w:i/>
          <w:sz w:val="18"/>
          <w:szCs w:val="18"/>
        </w:rPr>
        <w:t>d’analyser les déterminants socioculturels qui annoncent les prévisions saisonnières. Les enquêtes socioculturelles ont été conduites dans trois zones (Banikoara</w:t>
      </w:r>
      <w:r w:rsidR="0028010D">
        <w:rPr>
          <w:b w:val="0"/>
          <w:i/>
          <w:sz w:val="18"/>
          <w:szCs w:val="18"/>
        </w:rPr>
        <w:t>-Kaoubagou ; Alfako</w:t>
      </w:r>
      <w:r w:rsidR="00AD5D76" w:rsidRPr="007B153C">
        <w:rPr>
          <w:b w:val="0"/>
          <w:i/>
          <w:sz w:val="18"/>
          <w:szCs w:val="18"/>
        </w:rPr>
        <w:t>ara-Guénè et Karimama) au niveau de 30 villages suivant l</w:t>
      </w:r>
      <w:r w:rsidR="007F4443">
        <w:rPr>
          <w:b w:val="0"/>
          <w:i/>
          <w:sz w:val="18"/>
          <w:szCs w:val="18"/>
        </w:rPr>
        <w:t xml:space="preserve">eur proximité du noyau central </w:t>
      </w:r>
      <w:r w:rsidR="00AD5D76" w:rsidRPr="007B153C">
        <w:rPr>
          <w:b w:val="0"/>
          <w:i/>
          <w:sz w:val="18"/>
          <w:szCs w:val="18"/>
        </w:rPr>
        <w:t>en utilisant les outils proposés par la « méthode active de recherche participative ».</w:t>
      </w:r>
      <w:r w:rsidR="001A0ADD" w:rsidRPr="007B153C">
        <w:rPr>
          <w:b w:val="0"/>
          <w:i/>
          <w:sz w:val="18"/>
          <w:szCs w:val="18"/>
        </w:rPr>
        <w:t>A cet effet, des enquêtes ont été réalisées auprès de 120 ménages agro-</w:t>
      </w:r>
      <w:r w:rsidR="00B42850" w:rsidRPr="007B153C">
        <w:rPr>
          <w:b w:val="0"/>
          <w:i/>
          <w:sz w:val="18"/>
          <w:szCs w:val="18"/>
        </w:rPr>
        <w:t>éleveurs. Elles</w:t>
      </w:r>
      <w:r w:rsidR="00192DDA" w:rsidRPr="007B153C">
        <w:rPr>
          <w:b w:val="0"/>
          <w:i/>
          <w:sz w:val="18"/>
          <w:szCs w:val="18"/>
        </w:rPr>
        <w:t xml:space="preserve"> ont pris en compte les principaux groupes ethniques présents dans ces zones (Bariba, Mokollé, Dendi, Gourmantché et Peulh) ainsi</w:t>
      </w:r>
      <w:r w:rsidR="00AD5D76" w:rsidRPr="007B153C">
        <w:rPr>
          <w:b w:val="0"/>
          <w:i/>
          <w:sz w:val="18"/>
          <w:szCs w:val="18"/>
        </w:rPr>
        <w:t xml:space="preserve"> que les différentes catégories d’âge (adulte, vieux). </w:t>
      </w:r>
      <w:r w:rsidR="00F37CA6" w:rsidRPr="007B153C">
        <w:rPr>
          <w:b w:val="0"/>
          <w:i/>
          <w:sz w:val="18"/>
          <w:szCs w:val="18"/>
        </w:rPr>
        <w:t xml:space="preserve">Les </w:t>
      </w:r>
      <w:r w:rsidR="00185D20" w:rsidRPr="007B153C">
        <w:rPr>
          <w:b w:val="0"/>
          <w:i/>
          <w:sz w:val="18"/>
          <w:szCs w:val="18"/>
        </w:rPr>
        <w:t xml:space="preserve">enquêtes </w:t>
      </w:r>
      <w:r w:rsidR="00B42850" w:rsidRPr="007B153C">
        <w:rPr>
          <w:b w:val="0"/>
          <w:i/>
          <w:sz w:val="18"/>
          <w:szCs w:val="18"/>
        </w:rPr>
        <w:t xml:space="preserve">ont porté sur les </w:t>
      </w:r>
      <w:r w:rsidR="00874DFA" w:rsidRPr="007B153C">
        <w:rPr>
          <w:b w:val="0"/>
          <w:i/>
          <w:sz w:val="18"/>
          <w:szCs w:val="18"/>
        </w:rPr>
        <w:t>perceptions</w:t>
      </w:r>
      <w:r w:rsidR="00B42850" w:rsidRPr="007B153C">
        <w:rPr>
          <w:b w:val="0"/>
          <w:i/>
          <w:sz w:val="18"/>
          <w:szCs w:val="18"/>
        </w:rPr>
        <w:t xml:space="preserve"> des déterminant</w:t>
      </w:r>
      <w:r w:rsidR="00874DFA" w:rsidRPr="007B153C">
        <w:rPr>
          <w:b w:val="0"/>
          <w:i/>
          <w:sz w:val="18"/>
          <w:szCs w:val="18"/>
        </w:rPr>
        <w:t>s</w:t>
      </w:r>
      <w:r w:rsidR="00B42850" w:rsidRPr="007B153C">
        <w:rPr>
          <w:b w:val="0"/>
          <w:i/>
          <w:sz w:val="18"/>
          <w:szCs w:val="18"/>
        </w:rPr>
        <w:t xml:space="preserve"> socioculturels des prévisions saisonnières</w:t>
      </w:r>
      <w:r w:rsidR="00863781" w:rsidRPr="007B153C">
        <w:rPr>
          <w:b w:val="0"/>
          <w:i/>
          <w:sz w:val="18"/>
          <w:szCs w:val="18"/>
        </w:rPr>
        <w:t> :le</w:t>
      </w:r>
      <w:r w:rsidR="00B42850" w:rsidRPr="007B153C">
        <w:rPr>
          <w:b w:val="0"/>
          <w:i/>
          <w:sz w:val="18"/>
          <w:szCs w:val="18"/>
        </w:rPr>
        <w:t>s indicateurs de début et de fin des pluieset les indicateurs d’appréciation de la pluie</w:t>
      </w:r>
      <w:r w:rsidR="004364B0" w:rsidRPr="007B153C">
        <w:rPr>
          <w:b w:val="0"/>
          <w:i/>
          <w:sz w:val="18"/>
          <w:szCs w:val="18"/>
        </w:rPr>
        <w:t xml:space="preserve">. </w:t>
      </w:r>
      <w:r w:rsidR="00465B11" w:rsidRPr="007B153C">
        <w:rPr>
          <w:b w:val="0"/>
          <w:i/>
          <w:sz w:val="18"/>
          <w:szCs w:val="18"/>
        </w:rPr>
        <w:t xml:space="preserve">Des fréquences de citation </w:t>
      </w:r>
      <w:r w:rsidR="004364B0" w:rsidRPr="007B153C">
        <w:rPr>
          <w:b w:val="0"/>
          <w:i/>
          <w:sz w:val="18"/>
          <w:szCs w:val="18"/>
        </w:rPr>
        <w:t>de différents indicateurs traditionnels de l’évolution des pluies et de leurs</w:t>
      </w:r>
      <w:r w:rsidR="00874DFA" w:rsidRPr="007B153C">
        <w:rPr>
          <w:b w:val="0"/>
          <w:i/>
          <w:sz w:val="18"/>
          <w:szCs w:val="18"/>
        </w:rPr>
        <w:t xml:space="preserve"> prévisions ont été </w:t>
      </w:r>
      <w:r w:rsidR="00061215" w:rsidRPr="007B153C">
        <w:rPr>
          <w:b w:val="0"/>
          <w:i/>
          <w:sz w:val="18"/>
          <w:szCs w:val="18"/>
        </w:rPr>
        <w:t xml:space="preserve">estimées. </w:t>
      </w:r>
      <w:r w:rsidR="00465B11" w:rsidRPr="007B153C">
        <w:rPr>
          <w:b w:val="0"/>
          <w:i/>
          <w:sz w:val="18"/>
          <w:szCs w:val="18"/>
        </w:rPr>
        <w:t xml:space="preserve">Les relations entre les caractéristiques </w:t>
      </w:r>
      <w:r w:rsidR="00D64602" w:rsidRPr="007B153C">
        <w:rPr>
          <w:b w:val="0"/>
          <w:i/>
          <w:sz w:val="18"/>
          <w:szCs w:val="18"/>
        </w:rPr>
        <w:t xml:space="preserve">socioculturelles </w:t>
      </w:r>
      <w:r w:rsidR="00F37CA6" w:rsidRPr="007B153C">
        <w:rPr>
          <w:b w:val="0"/>
          <w:i/>
          <w:sz w:val="18"/>
          <w:szCs w:val="18"/>
        </w:rPr>
        <w:t xml:space="preserve">des enquêtés et les indicateurs </w:t>
      </w:r>
      <w:r w:rsidR="00465B11" w:rsidRPr="007B153C">
        <w:rPr>
          <w:b w:val="0"/>
          <w:i/>
          <w:sz w:val="18"/>
          <w:szCs w:val="18"/>
        </w:rPr>
        <w:t xml:space="preserve">perçues d’une part </w:t>
      </w:r>
      <w:r w:rsidR="00F37CA6" w:rsidRPr="007B153C">
        <w:rPr>
          <w:b w:val="0"/>
          <w:i/>
          <w:sz w:val="18"/>
          <w:szCs w:val="18"/>
        </w:rPr>
        <w:t xml:space="preserve">et les prévisions saisonnières </w:t>
      </w:r>
      <w:r w:rsidR="00465B11" w:rsidRPr="007B153C">
        <w:rPr>
          <w:b w:val="0"/>
          <w:i/>
          <w:sz w:val="18"/>
          <w:szCs w:val="18"/>
        </w:rPr>
        <w:t>d’autre part ont été examiné</w:t>
      </w:r>
      <w:r w:rsidR="00185D20" w:rsidRPr="007B153C">
        <w:rPr>
          <w:b w:val="0"/>
          <w:i/>
          <w:sz w:val="18"/>
          <w:szCs w:val="18"/>
        </w:rPr>
        <w:t>es</w:t>
      </w:r>
      <w:r w:rsidR="00465B11" w:rsidRPr="007B153C">
        <w:rPr>
          <w:b w:val="0"/>
          <w:i/>
          <w:color w:val="000000" w:themeColor="text1"/>
          <w:sz w:val="18"/>
          <w:szCs w:val="18"/>
        </w:rPr>
        <w:t>. E</w:t>
      </w:r>
      <w:r w:rsidR="00465B11" w:rsidRPr="007B153C">
        <w:rPr>
          <w:b w:val="0"/>
          <w:i/>
          <w:sz w:val="18"/>
          <w:szCs w:val="18"/>
        </w:rPr>
        <w:t xml:space="preserve">nviron </w:t>
      </w:r>
      <w:r w:rsidR="008F07D8" w:rsidRPr="007B153C">
        <w:rPr>
          <w:b w:val="0"/>
          <w:i/>
          <w:sz w:val="18"/>
          <w:szCs w:val="18"/>
        </w:rPr>
        <w:t>70</w:t>
      </w:r>
      <w:r w:rsidR="00465B11" w:rsidRPr="007B153C">
        <w:rPr>
          <w:b w:val="0"/>
          <w:i/>
          <w:sz w:val="18"/>
          <w:szCs w:val="18"/>
        </w:rPr>
        <w:t xml:space="preserve"> % des enquêtés ont </w:t>
      </w:r>
      <w:r w:rsidR="00F31266" w:rsidRPr="007B153C">
        <w:rPr>
          <w:b w:val="0"/>
          <w:i/>
          <w:sz w:val="18"/>
          <w:szCs w:val="18"/>
        </w:rPr>
        <w:t>une perception des  prévisions saisonnières.</w:t>
      </w:r>
      <w:r w:rsidR="00465B11" w:rsidRPr="007B153C">
        <w:rPr>
          <w:b w:val="0"/>
          <w:i/>
          <w:sz w:val="18"/>
          <w:szCs w:val="18"/>
        </w:rPr>
        <w:t xml:space="preserve"> L’analyse factorielle des correspondances a permis de montrer que les </w:t>
      </w:r>
      <w:r w:rsidR="008F07D8" w:rsidRPr="007B153C">
        <w:rPr>
          <w:b w:val="0"/>
          <w:i/>
          <w:sz w:val="18"/>
          <w:szCs w:val="18"/>
        </w:rPr>
        <w:t xml:space="preserve">déterminants socio culturels </w:t>
      </w:r>
      <w:r w:rsidR="000C3906">
        <w:rPr>
          <w:b w:val="0"/>
          <w:i/>
          <w:sz w:val="18"/>
          <w:szCs w:val="18"/>
        </w:rPr>
        <w:t xml:space="preserve">varient selon les </w:t>
      </w:r>
      <w:r w:rsidR="00465B11" w:rsidRPr="007B153C">
        <w:rPr>
          <w:b w:val="0"/>
          <w:i/>
          <w:sz w:val="18"/>
          <w:szCs w:val="18"/>
        </w:rPr>
        <w:t xml:space="preserve">catégories </w:t>
      </w:r>
      <w:r w:rsidR="00041435" w:rsidRPr="007B153C">
        <w:rPr>
          <w:b w:val="0"/>
          <w:i/>
          <w:sz w:val="18"/>
          <w:szCs w:val="18"/>
        </w:rPr>
        <w:t>socioculture</w:t>
      </w:r>
      <w:r w:rsidR="00041435">
        <w:rPr>
          <w:b w:val="0"/>
          <w:i/>
          <w:sz w:val="18"/>
          <w:szCs w:val="18"/>
        </w:rPr>
        <w:t>l</w:t>
      </w:r>
      <w:r w:rsidR="00041435" w:rsidRPr="007B153C">
        <w:rPr>
          <w:b w:val="0"/>
          <w:i/>
          <w:sz w:val="18"/>
          <w:szCs w:val="18"/>
        </w:rPr>
        <w:t>l</w:t>
      </w:r>
      <w:r w:rsidR="00041435">
        <w:rPr>
          <w:b w:val="0"/>
          <w:i/>
          <w:sz w:val="18"/>
          <w:szCs w:val="18"/>
        </w:rPr>
        <w:t>e</w:t>
      </w:r>
      <w:r w:rsidR="00041435" w:rsidRPr="007B153C">
        <w:rPr>
          <w:b w:val="0"/>
          <w:i/>
          <w:sz w:val="18"/>
          <w:szCs w:val="18"/>
        </w:rPr>
        <w:t>s</w:t>
      </w:r>
      <w:r w:rsidR="00041435">
        <w:rPr>
          <w:b w:val="0"/>
          <w:i/>
          <w:sz w:val="18"/>
          <w:szCs w:val="18"/>
        </w:rPr>
        <w:t xml:space="preserve">. </w:t>
      </w:r>
      <w:r w:rsidR="00DB28AB" w:rsidRPr="009832AB">
        <w:rPr>
          <w:b w:val="0"/>
          <w:i/>
          <w:sz w:val="18"/>
          <w:szCs w:val="18"/>
        </w:rPr>
        <w:t xml:space="preserve">Cette étude a permis de mettre en exergue l’importance des indicateurs traditionnels des prévisions saisonnières </w:t>
      </w:r>
      <w:r w:rsidR="00396497" w:rsidRPr="009832AB">
        <w:rPr>
          <w:b w:val="0"/>
          <w:i/>
          <w:sz w:val="18"/>
          <w:szCs w:val="18"/>
        </w:rPr>
        <w:t>et</w:t>
      </w:r>
      <w:r w:rsidR="00DB28AB" w:rsidRPr="009832AB">
        <w:rPr>
          <w:b w:val="0"/>
          <w:i/>
          <w:sz w:val="18"/>
          <w:szCs w:val="18"/>
        </w:rPr>
        <w:t xml:space="preserve"> de faciliter l’accès à </w:t>
      </w:r>
      <w:r w:rsidR="00041435" w:rsidRPr="009832AB">
        <w:rPr>
          <w:b w:val="0"/>
          <w:i/>
          <w:sz w:val="18"/>
          <w:szCs w:val="18"/>
        </w:rPr>
        <w:t>l’information climatique notamment pluviométrique</w:t>
      </w:r>
      <w:r w:rsidR="00DB28AB" w:rsidRPr="009832AB">
        <w:rPr>
          <w:b w:val="0"/>
          <w:i/>
          <w:sz w:val="18"/>
          <w:szCs w:val="18"/>
        </w:rPr>
        <w:t xml:space="preserve"> auxpaysans.</w:t>
      </w:r>
    </w:p>
    <w:p w:rsidR="00F43443" w:rsidRPr="007B153C" w:rsidRDefault="00192DDA" w:rsidP="00F52392">
      <w:pPr>
        <w:jc w:val="both"/>
        <w:rPr>
          <w:i/>
          <w:sz w:val="18"/>
          <w:szCs w:val="18"/>
        </w:rPr>
      </w:pPr>
      <w:r w:rsidRPr="007B153C">
        <w:rPr>
          <w:i/>
          <w:sz w:val="18"/>
          <w:szCs w:val="18"/>
          <w:u w:val="single"/>
        </w:rPr>
        <w:t>Mots clés</w:t>
      </w:r>
      <w:r w:rsidRPr="007B153C">
        <w:rPr>
          <w:i/>
          <w:sz w:val="18"/>
          <w:szCs w:val="18"/>
        </w:rPr>
        <w:t> : Déterminants socioculturels, prévisions saisonnières, variabilité climatique</w:t>
      </w:r>
      <w:r w:rsidR="0071577D" w:rsidRPr="007B153C">
        <w:rPr>
          <w:i/>
          <w:sz w:val="18"/>
          <w:szCs w:val="18"/>
        </w:rPr>
        <w:t>,</w:t>
      </w:r>
      <w:r w:rsidRPr="007B153C">
        <w:rPr>
          <w:i/>
          <w:sz w:val="18"/>
          <w:szCs w:val="18"/>
        </w:rPr>
        <w:t xml:space="preserve"> Réserve de Biosphère du W, Bénin</w:t>
      </w:r>
      <w:bookmarkStart w:id="0" w:name="_Toc267401244"/>
    </w:p>
    <w:p w:rsidR="007E4DFC" w:rsidRDefault="00192DDA" w:rsidP="00F52392">
      <w:pPr>
        <w:jc w:val="both"/>
        <w:rPr>
          <w:b w:val="0"/>
          <w:i/>
          <w:sz w:val="18"/>
          <w:szCs w:val="18"/>
          <w:lang w:val="en-US"/>
        </w:rPr>
      </w:pPr>
      <w:r w:rsidRPr="00041435">
        <w:rPr>
          <w:i/>
          <w:sz w:val="18"/>
          <w:szCs w:val="18"/>
          <w:lang w:val="en-US"/>
        </w:rPr>
        <w:t>Abstract</w:t>
      </w:r>
      <w:bookmarkEnd w:id="0"/>
      <w:r w:rsidR="007E4DFC" w:rsidRPr="007B153C">
        <w:rPr>
          <w:b w:val="0"/>
          <w:i/>
          <w:sz w:val="18"/>
          <w:szCs w:val="18"/>
          <w:lang w:val="en-US"/>
        </w:rPr>
        <w:t xml:space="preserve">: </w:t>
      </w:r>
    </w:p>
    <w:p w:rsidR="006619D3" w:rsidRDefault="007E4DFC" w:rsidP="00F52392">
      <w:pPr>
        <w:jc w:val="both"/>
        <w:rPr>
          <w:b w:val="0"/>
          <w:i/>
          <w:sz w:val="18"/>
          <w:szCs w:val="18"/>
          <w:lang w:val="en-US"/>
        </w:rPr>
      </w:pPr>
      <w:r w:rsidRPr="007B153C">
        <w:rPr>
          <w:b w:val="0"/>
          <w:i/>
          <w:sz w:val="18"/>
          <w:szCs w:val="18"/>
          <w:lang w:val="en-US"/>
        </w:rPr>
        <w:t>This</w:t>
      </w:r>
      <w:r w:rsidR="00192DDA" w:rsidRPr="007B153C">
        <w:rPr>
          <w:b w:val="0"/>
          <w:i/>
          <w:sz w:val="18"/>
          <w:szCs w:val="18"/>
          <w:lang w:val="en-US"/>
        </w:rPr>
        <w:t xml:space="preserve"> study aims at assessing the </w:t>
      </w:r>
      <w:r w:rsidR="0028010D" w:rsidRPr="007B153C">
        <w:rPr>
          <w:b w:val="0"/>
          <w:i/>
          <w:sz w:val="18"/>
          <w:szCs w:val="18"/>
          <w:lang w:val="en-US"/>
        </w:rPr>
        <w:t>sociocultural</w:t>
      </w:r>
      <w:r w:rsidR="00192DDA" w:rsidRPr="007B153C">
        <w:rPr>
          <w:b w:val="0"/>
          <w:i/>
          <w:sz w:val="18"/>
          <w:szCs w:val="18"/>
          <w:lang w:val="en-US"/>
        </w:rPr>
        <w:t xml:space="preserve"> factors which determine the climate forecasting by local population around the W Biosphere Reserv</w:t>
      </w:r>
      <w:r w:rsidR="00362CA6">
        <w:rPr>
          <w:b w:val="0"/>
          <w:i/>
          <w:sz w:val="18"/>
          <w:szCs w:val="18"/>
          <w:lang w:val="en-US"/>
        </w:rPr>
        <w:t>e</w:t>
      </w:r>
      <w:r w:rsidR="00362CA6" w:rsidRPr="00362CA6">
        <w:rPr>
          <w:b w:val="0"/>
          <w:i/>
          <w:sz w:val="16"/>
          <w:szCs w:val="16"/>
          <w:lang w:val="en-US"/>
        </w:rPr>
        <w:t>in Benin</w:t>
      </w:r>
      <w:r w:rsidR="00192DDA" w:rsidRPr="007B153C">
        <w:rPr>
          <w:b w:val="0"/>
          <w:i/>
          <w:sz w:val="18"/>
          <w:szCs w:val="18"/>
          <w:lang w:val="en-US"/>
        </w:rPr>
        <w:t xml:space="preserve">. The </w:t>
      </w:r>
      <w:r w:rsidR="002E3908" w:rsidRPr="007B153C">
        <w:rPr>
          <w:b w:val="0"/>
          <w:i/>
          <w:sz w:val="18"/>
          <w:szCs w:val="18"/>
          <w:lang w:val="en-US"/>
        </w:rPr>
        <w:t>surveywas</w:t>
      </w:r>
      <w:r w:rsidR="00192DDA" w:rsidRPr="007B153C">
        <w:rPr>
          <w:b w:val="0"/>
          <w:i/>
          <w:sz w:val="18"/>
          <w:szCs w:val="18"/>
          <w:lang w:val="en-US"/>
        </w:rPr>
        <w:t xml:space="preserve"> conducted in three zone</w:t>
      </w:r>
      <w:r w:rsidR="006619D3">
        <w:rPr>
          <w:b w:val="0"/>
          <w:i/>
          <w:sz w:val="18"/>
          <w:szCs w:val="18"/>
          <w:lang w:val="en-US"/>
        </w:rPr>
        <w:t>s (Banikoara-Kaoubagou; Alfak</w:t>
      </w:r>
      <w:r w:rsidR="0028010D">
        <w:rPr>
          <w:b w:val="0"/>
          <w:i/>
          <w:sz w:val="18"/>
          <w:szCs w:val="18"/>
          <w:lang w:val="en-US"/>
        </w:rPr>
        <w:t>o</w:t>
      </w:r>
      <w:r w:rsidR="00192DDA" w:rsidRPr="007B153C">
        <w:rPr>
          <w:b w:val="0"/>
          <w:i/>
          <w:sz w:val="18"/>
          <w:szCs w:val="18"/>
          <w:lang w:val="en-US"/>
        </w:rPr>
        <w:t xml:space="preserve">ara-Guénè and Karimama) </w:t>
      </w:r>
      <w:r w:rsidR="00B9504A" w:rsidRPr="007B153C">
        <w:rPr>
          <w:b w:val="0"/>
          <w:i/>
          <w:sz w:val="18"/>
          <w:szCs w:val="18"/>
          <w:lang w:val="en-US"/>
        </w:rPr>
        <w:t xml:space="preserve">in 30 villages </w:t>
      </w:r>
      <w:r w:rsidR="00192DDA" w:rsidRPr="007B153C">
        <w:rPr>
          <w:b w:val="0"/>
          <w:i/>
          <w:sz w:val="18"/>
          <w:szCs w:val="18"/>
          <w:lang w:val="en-US"/>
        </w:rPr>
        <w:t xml:space="preserve">using the tools proposed by "active method of </w:t>
      </w:r>
      <w:r w:rsidR="0071577D" w:rsidRPr="007B153C">
        <w:rPr>
          <w:b w:val="0"/>
          <w:i/>
          <w:sz w:val="18"/>
          <w:szCs w:val="18"/>
          <w:lang w:val="en-US"/>
        </w:rPr>
        <w:t xml:space="preserve">participative </w:t>
      </w:r>
      <w:r w:rsidR="0085417F">
        <w:rPr>
          <w:b w:val="0"/>
          <w:i/>
          <w:sz w:val="18"/>
          <w:szCs w:val="18"/>
          <w:lang w:val="en-US"/>
        </w:rPr>
        <w:t>research»</w:t>
      </w:r>
      <w:r w:rsidR="00192DDA" w:rsidRPr="007B153C">
        <w:rPr>
          <w:b w:val="0"/>
          <w:i/>
          <w:sz w:val="18"/>
          <w:szCs w:val="18"/>
          <w:lang w:val="en-US"/>
        </w:rPr>
        <w:t xml:space="preserve"> </w:t>
      </w:r>
      <w:r w:rsidR="00F62079" w:rsidRPr="007B153C">
        <w:rPr>
          <w:b w:val="0"/>
          <w:i/>
          <w:sz w:val="18"/>
          <w:szCs w:val="18"/>
          <w:lang w:val="en-US"/>
        </w:rPr>
        <w:t xml:space="preserve">The semi - direct interview with the agro-breeder. To this end, investigations were carried out with 120 agricultural households. They were selected </w:t>
      </w:r>
      <w:r w:rsidR="0071577D" w:rsidRPr="007B153C">
        <w:rPr>
          <w:b w:val="0"/>
          <w:i/>
          <w:sz w:val="18"/>
          <w:szCs w:val="18"/>
          <w:lang w:val="en-US"/>
        </w:rPr>
        <w:t>among the</w:t>
      </w:r>
      <w:r w:rsidR="00F62079" w:rsidRPr="007B153C">
        <w:rPr>
          <w:b w:val="0"/>
          <w:i/>
          <w:sz w:val="18"/>
          <w:szCs w:val="18"/>
          <w:lang w:val="en-US"/>
        </w:rPr>
        <w:t xml:space="preserve"> main ethnic groups in the zones (Bariba, Mokollé, Dendi, Gourmantché and Peulh)</w:t>
      </w:r>
      <w:r w:rsidR="0071577D" w:rsidRPr="007B153C">
        <w:rPr>
          <w:b w:val="0"/>
          <w:i/>
          <w:sz w:val="18"/>
          <w:szCs w:val="18"/>
          <w:lang w:val="en-US"/>
        </w:rPr>
        <w:t xml:space="preserve"> and in</w:t>
      </w:r>
      <w:r w:rsidR="00F62079" w:rsidRPr="007B153C">
        <w:rPr>
          <w:b w:val="0"/>
          <w:i/>
          <w:sz w:val="18"/>
          <w:szCs w:val="18"/>
          <w:lang w:val="en-US"/>
        </w:rPr>
        <w:t xml:space="preserve"> the different age categories (adult, old person).</w:t>
      </w:r>
      <w:r w:rsidR="00CE7477" w:rsidRPr="007B153C">
        <w:rPr>
          <w:b w:val="0"/>
          <w:i/>
          <w:sz w:val="18"/>
          <w:szCs w:val="18"/>
          <w:lang w:val="en-US"/>
        </w:rPr>
        <w:t xml:space="preserve">Interviews were related to local perception of </w:t>
      </w:r>
      <w:r w:rsidR="00F35923" w:rsidRPr="007B153C">
        <w:rPr>
          <w:b w:val="0"/>
          <w:i/>
          <w:sz w:val="18"/>
          <w:szCs w:val="18"/>
          <w:lang w:val="en-US"/>
        </w:rPr>
        <w:t>sociocultural</w:t>
      </w:r>
      <w:r w:rsidR="00CE7477" w:rsidRPr="007B153C">
        <w:rPr>
          <w:b w:val="0"/>
          <w:i/>
          <w:sz w:val="18"/>
          <w:szCs w:val="18"/>
          <w:lang w:val="en-US"/>
        </w:rPr>
        <w:t>determinants</w:t>
      </w:r>
      <w:r w:rsidR="00F16192" w:rsidRPr="007B153C">
        <w:rPr>
          <w:b w:val="0"/>
          <w:i/>
          <w:sz w:val="18"/>
          <w:szCs w:val="18"/>
          <w:lang w:val="en-US"/>
        </w:rPr>
        <w:t xml:space="preserve"> used to predict the beginning and end of rain </w:t>
      </w:r>
      <w:r w:rsidR="00CE7477" w:rsidRPr="007B153C">
        <w:rPr>
          <w:b w:val="0"/>
          <w:i/>
          <w:sz w:val="18"/>
          <w:szCs w:val="18"/>
          <w:lang w:val="en-US"/>
        </w:rPr>
        <w:t xml:space="preserve">seasonal forecastings. Frequency of citation for perceived of </w:t>
      </w:r>
      <w:r w:rsidR="00D64602" w:rsidRPr="007B153C">
        <w:rPr>
          <w:b w:val="0"/>
          <w:i/>
          <w:sz w:val="18"/>
          <w:szCs w:val="18"/>
          <w:lang w:val="en-US"/>
        </w:rPr>
        <w:t>traditional indicators for rain and their trend</w:t>
      </w:r>
      <w:r w:rsidR="00CE7477" w:rsidRPr="007B153C">
        <w:rPr>
          <w:b w:val="0"/>
          <w:i/>
          <w:sz w:val="18"/>
          <w:szCs w:val="18"/>
          <w:lang w:val="en-US"/>
        </w:rPr>
        <w:t xml:space="preserve"> was assessed. Relationship between informant socio-</w:t>
      </w:r>
      <w:r w:rsidR="00D64602" w:rsidRPr="007B153C">
        <w:rPr>
          <w:b w:val="0"/>
          <w:i/>
          <w:sz w:val="18"/>
          <w:szCs w:val="18"/>
          <w:lang w:val="en-US"/>
        </w:rPr>
        <w:t xml:space="preserve">cultural </w:t>
      </w:r>
      <w:r w:rsidR="00CE7477" w:rsidRPr="007B153C">
        <w:rPr>
          <w:b w:val="0"/>
          <w:i/>
          <w:sz w:val="18"/>
          <w:szCs w:val="18"/>
          <w:lang w:val="en-US"/>
        </w:rPr>
        <w:t>characteristics and</w:t>
      </w:r>
      <w:r w:rsidR="00D64602" w:rsidRPr="007B153C">
        <w:rPr>
          <w:b w:val="0"/>
          <w:i/>
          <w:sz w:val="18"/>
          <w:szCs w:val="18"/>
          <w:lang w:val="en-US"/>
        </w:rPr>
        <w:t xml:space="preserve"> perceived indicators in one hand and</w:t>
      </w:r>
      <w:r w:rsidR="00CE7477" w:rsidRPr="007B153C">
        <w:rPr>
          <w:b w:val="0"/>
          <w:i/>
          <w:sz w:val="18"/>
          <w:szCs w:val="18"/>
          <w:lang w:val="en-US"/>
        </w:rPr>
        <w:t xml:space="preserve"> seasonal forecasting</w:t>
      </w:r>
      <w:r w:rsidR="006619D3">
        <w:rPr>
          <w:b w:val="0"/>
          <w:i/>
          <w:sz w:val="18"/>
          <w:szCs w:val="18"/>
          <w:lang w:val="en-US"/>
        </w:rPr>
        <w:t xml:space="preserve"> </w:t>
      </w:r>
      <w:r w:rsidR="00CE7477" w:rsidRPr="007B153C">
        <w:rPr>
          <w:b w:val="0"/>
          <w:i/>
          <w:sz w:val="18"/>
          <w:szCs w:val="18"/>
          <w:lang w:val="en-US"/>
        </w:rPr>
        <w:t>s</w:t>
      </w:r>
      <w:r w:rsidR="00D64602" w:rsidRPr="007B153C">
        <w:rPr>
          <w:b w:val="0"/>
          <w:i/>
          <w:sz w:val="18"/>
          <w:szCs w:val="18"/>
          <w:lang w:val="en-US"/>
        </w:rPr>
        <w:t xml:space="preserve">on </w:t>
      </w:r>
      <w:r w:rsidR="00CE7477" w:rsidRPr="007B153C">
        <w:rPr>
          <w:b w:val="0"/>
          <w:i/>
          <w:sz w:val="18"/>
          <w:szCs w:val="18"/>
          <w:lang w:val="en-US"/>
        </w:rPr>
        <w:t>other side were examined. About 70% of the informant</w:t>
      </w:r>
      <w:r w:rsidR="00D64602" w:rsidRPr="007B153C">
        <w:rPr>
          <w:b w:val="0"/>
          <w:i/>
          <w:sz w:val="18"/>
          <w:szCs w:val="18"/>
          <w:lang w:val="en-US"/>
        </w:rPr>
        <w:t>s</w:t>
      </w:r>
      <w:r w:rsidR="00CE7477" w:rsidRPr="007B153C">
        <w:rPr>
          <w:b w:val="0"/>
          <w:i/>
          <w:sz w:val="18"/>
          <w:szCs w:val="18"/>
          <w:lang w:val="en-US"/>
        </w:rPr>
        <w:t xml:space="preserve"> opined for </w:t>
      </w:r>
      <w:r w:rsidR="00234342" w:rsidRPr="007B153C">
        <w:rPr>
          <w:b w:val="0"/>
          <w:i/>
          <w:sz w:val="18"/>
          <w:szCs w:val="18"/>
          <w:lang w:val="en-US"/>
        </w:rPr>
        <w:t>sociocultural</w:t>
      </w:r>
      <w:r w:rsidR="00CE7477" w:rsidRPr="007B153C">
        <w:rPr>
          <w:b w:val="0"/>
          <w:i/>
          <w:sz w:val="18"/>
          <w:szCs w:val="18"/>
          <w:lang w:val="en-US"/>
        </w:rPr>
        <w:t>determinants. Correspondence analysi</w:t>
      </w:r>
      <w:r w:rsidR="00DB28AB" w:rsidRPr="007B153C">
        <w:rPr>
          <w:b w:val="0"/>
          <w:i/>
          <w:sz w:val="18"/>
          <w:szCs w:val="18"/>
          <w:lang w:val="en-US"/>
        </w:rPr>
        <w:t xml:space="preserve">s showed the indicators </w:t>
      </w:r>
      <w:r w:rsidR="00CE7477" w:rsidRPr="007B153C">
        <w:rPr>
          <w:b w:val="0"/>
          <w:i/>
          <w:sz w:val="18"/>
          <w:szCs w:val="18"/>
          <w:lang w:val="en-US"/>
        </w:rPr>
        <w:t xml:space="preserve">vary according to </w:t>
      </w:r>
      <w:r w:rsidR="00F35923" w:rsidRPr="007B153C">
        <w:rPr>
          <w:b w:val="0"/>
          <w:i/>
          <w:sz w:val="18"/>
          <w:szCs w:val="18"/>
          <w:lang w:val="en-US"/>
        </w:rPr>
        <w:t>sociocultural</w:t>
      </w:r>
      <w:r w:rsidR="00CE7477" w:rsidRPr="007B153C">
        <w:rPr>
          <w:b w:val="0"/>
          <w:i/>
          <w:sz w:val="18"/>
          <w:szCs w:val="18"/>
          <w:lang w:val="en-US"/>
        </w:rPr>
        <w:t xml:space="preserve"> characteristics of the informants</w:t>
      </w:r>
      <w:r w:rsidR="00DB28AB" w:rsidRPr="007B153C">
        <w:rPr>
          <w:b w:val="0"/>
          <w:i/>
          <w:sz w:val="18"/>
          <w:szCs w:val="18"/>
          <w:lang w:val="en-US"/>
        </w:rPr>
        <w:t>. This study highlights the necessity to strengthen permitted to put in inscription the importance of the traditional indicators of the seasonal forecastings to facilitate the access to the climatic information not</w:t>
      </w:r>
      <w:r w:rsidR="002E3908">
        <w:rPr>
          <w:b w:val="0"/>
          <w:i/>
          <w:sz w:val="18"/>
          <w:szCs w:val="18"/>
          <w:lang w:val="en-US"/>
        </w:rPr>
        <w:t>ably pluviométrics to the peasan</w:t>
      </w:r>
      <w:r w:rsidR="00DB28AB" w:rsidRPr="007B153C">
        <w:rPr>
          <w:b w:val="0"/>
          <w:i/>
          <w:sz w:val="18"/>
          <w:szCs w:val="18"/>
          <w:lang w:val="en-US"/>
        </w:rPr>
        <w:t>s</w:t>
      </w:r>
      <w:r w:rsidR="006619D3">
        <w:rPr>
          <w:b w:val="0"/>
          <w:i/>
          <w:sz w:val="18"/>
          <w:szCs w:val="18"/>
          <w:lang w:val="en-US"/>
        </w:rPr>
        <w:t>.</w:t>
      </w:r>
    </w:p>
    <w:p w:rsidR="007C5935" w:rsidRPr="007B153C" w:rsidRDefault="00192DDA" w:rsidP="00F52392">
      <w:pPr>
        <w:jc w:val="both"/>
        <w:rPr>
          <w:i/>
          <w:sz w:val="18"/>
          <w:szCs w:val="18"/>
          <w:lang w:val="en-US"/>
        </w:rPr>
      </w:pPr>
      <w:r w:rsidRPr="007B153C">
        <w:rPr>
          <w:i/>
          <w:sz w:val="18"/>
          <w:szCs w:val="18"/>
          <w:u w:val="single"/>
          <w:lang w:val="en-US"/>
        </w:rPr>
        <w:t>Key words</w:t>
      </w:r>
      <w:r w:rsidRPr="007B153C">
        <w:rPr>
          <w:i/>
          <w:sz w:val="18"/>
          <w:szCs w:val="18"/>
          <w:lang w:val="en-US"/>
        </w:rPr>
        <w:t>: Sociocultural determinants, seasonal forecastings, climatic variability reserves Biosphere of the W</w:t>
      </w:r>
      <w:r w:rsidR="00DB28AB" w:rsidRPr="007B153C">
        <w:rPr>
          <w:i/>
          <w:sz w:val="18"/>
          <w:szCs w:val="18"/>
          <w:lang w:val="en-US"/>
        </w:rPr>
        <w:t>-</w:t>
      </w:r>
      <w:r w:rsidRPr="007B153C">
        <w:rPr>
          <w:i/>
          <w:sz w:val="18"/>
          <w:szCs w:val="18"/>
          <w:lang w:val="en-US"/>
        </w:rPr>
        <w:t>Benin</w:t>
      </w:r>
      <w:bookmarkStart w:id="1" w:name="_Toc267401245"/>
      <w:r w:rsidR="009F7DE6" w:rsidRPr="007B153C">
        <w:rPr>
          <w:i/>
          <w:sz w:val="18"/>
          <w:szCs w:val="18"/>
          <w:lang w:val="en-US"/>
        </w:rPr>
        <w:t>.</w:t>
      </w:r>
    </w:p>
    <w:p w:rsidR="001D3FD5" w:rsidRPr="008D3515" w:rsidRDefault="001D3FD5" w:rsidP="00F52392">
      <w:pPr>
        <w:jc w:val="both"/>
      </w:pPr>
      <w:r w:rsidRPr="008D3515">
        <w:t>INTRODUCTION GENERALE</w:t>
      </w:r>
      <w:bookmarkEnd w:id="1"/>
    </w:p>
    <w:p w:rsidR="00126555" w:rsidRPr="007B153C" w:rsidRDefault="001D3FD5" w:rsidP="00F52392">
      <w:pPr>
        <w:jc w:val="both"/>
        <w:rPr>
          <w:b w:val="0"/>
        </w:rPr>
      </w:pPr>
      <w:r w:rsidRPr="007B153C">
        <w:rPr>
          <w:b w:val="0"/>
        </w:rPr>
        <w:t xml:space="preserve">La variabilité climatique se manifeste globalement par divers phénomènes imprévisibles tels que les variations de températures, de pluviométrie et la violence des vents (Nori et </w:t>
      </w:r>
      <w:r w:rsidR="00A80A6D" w:rsidRPr="007B153C">
        <w:rPr>
          <w:b w:val="0"/>
          <w:i/>
        </w:rPr>
        <w:t>al</w:t>
      </w:r>
      <w:r w:rsidR="00A80A6D" w:rsidRPr="007B153C">
        <w:rPr>
          <w:b w:val="0"/>
        </w:rPr>
        <w:t>,</w:t>
      </w:r>
      <w:r w:rsidRPr="007B153C">
        <w:rPr>
          <w:b w:val="0"/>
        </w:rPr>
        <w:t xml:space="preserve"> 2008).En Afrique, la pluviosité annuelle a diminué de 20 à 40 % entre 1931-1960 et de 1968-1990 et les prévisions climatiques indiquent un regain de réchauffement au XXI</w:t>
      </w:r>
      <w:r w:rsidRPr="007B153C">
        <w:rPr>
          <w:b w:val="0"/>
          <w:vertAlign w:val="superscript"/>
        </w:rPr>
        <w:t>ème</w:t>
      </w:r>
      <w:r w:rsidRPr="007B153C">
        <w:rPr>
          <w:b w:val="0"/>
        </w:rPr>
        <w:t xml:space="preserve"> siècle</w:t>
      </w:r>
      <w:r w:rsidR="00987EE2" w:rsidRPr="007B153C">
        <w:rPr>
          <w:b w:val="0"/>
        </w:rPr>
        <w:t xml:space="preserve"> GIEC (2007)</w:t>
      </w:r>
      <w:r w:rsidRPr="007B153C">
        <w:rPr>
          <w:b w:val="0"/>
        </w:rPr>
        <w:t>.Dans les pays d’Afrique de l’ouest, en particulier au B</w:t>
      </w:r>
      <w:r w:rsidR="000A65F1" w:rsidRPr="007B153C">
        <w:rPr>
          <w:b w:val="0"/>
        </w:rPr>
        <w:t>énin</w:t>
      </w:r>
      <w:r w:rsidR="00DF6B80" w:rsidRPr="007B153C">
        <w:rPr>
          <w:b w:val="0"/>
        </w:rPr>
        <w:t>, la variabilité</w:t>
      </w:r>
      <w:r w:rsidRPr="007B153C">
        <w:rPr>
          <w:b w:val="0"/>
        </w:rPr>
        <w:t xml:space="preserve"> climatique se manifes</w:t>
      </w:r>
      <w:r w:rsidR="000A65F1" w:rsidRPr="007B153C">
        <w:rPr>
          <w:b w:val="0"/>
        </w:rPr>
        <w:t>t</w:t>
      </w:r>
      <w:r w:rsidRPr="007B153C">
        <w:rPr>
          <w:b w:val="0"/>
        </w:rPr>
        <w:t xml:space="preserve">e par une mauvaise distribution spatio-temporelle des précipitations, des inondations, des poches de sécheresses de plus en </w:t>
      </w:r>
      <w:r w:rsidRPr="007B153C">
        <w:rPr>
          <w:b w:val="0"/>
        </w:rPr>
        <w:lastRenderedPageBreak/>
        <w:t>plus fréquentes, des vents violents et un</w:t>
      </w:r>
      <w:r w:rsidR="00C02B90" w:rsidRPr="007B153C">
        <w:rPr>
          <w:b w:val="0"/>
        </w:rPr>
        <w:t>e augmentation destempératures</w:t>
      </w:r>
      <w:r w:rsidR="00FB714E" w:rsidRPr="007B153C">
        <w:rPr>
          <w:b w:val="0"/>
        </w:rPr>
        <w:t>.</w:t>
      </w:r>
      <w:r w:rsidR="00C02B90" w:rsidRPr="007B153C">
        <w:rPr>
          <w:b w:val="0"/>
        </w:rPr>
        <w:t xml:space="preserve"> La présente étude s’intéresse à l</w:t>
      </w:r>
      <w:r w:rsidR="00426035" w:rsidRPr="007B153C">
        <w:rPr>
          <w:rFonts w:eastAsia="Calibri"/>
          <w:b w:val="0"/>
        </w:rPr>
        <w:t>’analyse des déterminants socioculturels qui indiquent les prévisions saisonnières.</w:t>
      </w:r>
      <w:r w:rsidR="00FB714E" w:rsidRPr="007B153C">
        <w:rPr>
          <w:b w:val="0"/>
        </w:rPr>
        <w:t xml:space="preserve">Le cadre géographique </w:t>
      </w:r>
      <w:r w:rsidR="00126555" w:rsidRPr="007B153C">
        <w:rPr>
          <w:b w:val="0"/>
        </w:rPr>
        <w:t xml:space="preserve">est le </w:t>
      </w:r>
      <w:r w:rsidR="00A62361" w:rsidRPr="007B153C">
        <w:rPr>
          <w:b w:val="0"/>
        </w:rPr>
        <w:t>nord-ouest du Bénin dans le département de l’Alibori plus précisément</w:t>
      </w:r>
      <w:r w:rsidR="007A2AC5" w:rsidRPr="007B153C">
        <w:rPr>
          <w:b w:val="0"/>
        </w:rPr>
        <w:t xml:space="preserve"> dans la zone périphérie </w:t>
      </w:r>
      <w:r w:rsidR="00A62361" w:rsidRPr="007B153C">
        <w:rPr>
          <w:b w:val="0"/>
        </w:rPr>
        <w:t>de la Réserve de biosphère transfrontalier du W au Bénin, une zone detransition du climat soudan</w:t>
      </w:r>
      <w:r w:rsidR="00126555" w:rsidRPr="007B153C">
        <w:rPr>
          <w:b w:val="0"/>
        </w:rPr>
        <w:t>ien et soudano-sahélien. Elle</w:t>
      </w:r>
      <w:r w:rsidR="00A62361" w:rsidRPr="007B153C">
        <w:rPr>
          <w:b w:val="0"/>
        </w:rPr>
        <w:t xml:space="preserve"> s’étend entre 11° </w:t>
      </w:r>
      <w:smartTag w:uri="urn:schemas-microsoft-com:office:smarttags" w:element="metricconverter">
        <w:smartTagPr>
          <w:attr w:name="ProductID" w:val="20’"/>
        </w:smartTagPr>
        <w:r w:rsidR="00A62361" w:rsidRPr="007B153C">
          <w:rPr>
            <w:b w:val="0"/>
          </w:rPr>
          <w:t>20’</w:t>
        </w:r>
      </w:smartTag>
      <w:r w:rsidR="00A62361" w:rsidRPr="007B153C">
        <w:rPr>
          <w:b w:val="0"/>
        </w:rPr>
        <w:t xml:space="preserve"> et 12° 23’ de latitude Nord et 2° 04’ et 3° 05’ de longitude Est</w:t>
      </w:r>
      <w:r w:rsidR="007A2AC5" w:rsidRPr="007B153C">
        <w:rPr>
          <w:b w:val="0"/>
        </w:rPr>
        <w:t xml:space="preserve"> (figure1)</w:t>
      </w:r>
      <w:r w:rsidR="00A62361" w:rsidRPr="007B153C">
        <w:rPr>
          <w:b w:val="0"/>
        </w:rPr>
        <w:t>. Les hauteurs de pluies varient de 900 à 1050 mm (ASECNA, 2007). L’humidité relative  moyenne varie de 26 % en février à 86 % en juillet, de décembre à avril elle est inférieure à 50 % ; tandis que l’insolation moyenne annuelle est de 3000 heures</w:t>
      </w:r>
      <w:r w:rsidR="001C733D" w:rsidRPr="007B153C">
        <w:rPr>
          <w:b w:val="0"/>
        </w:rPr>
        <w:t>.</w:t>
      </w:r>
      <w:r w:rsidR="00A62361" w:rsidRPr="007B153C">
        <w:rPr>
          <w:b w:val="0"/>
        </w:rPr>
        <w:t> Les formations végétales sont constituées essentiellement de savanes herbeuses, arbustives et arborées et de forêts claires. Les forêts galeries bordent les cours d’eau. Sur les formations rocheuses et les cuirasses se développent les savanes saxicoles</w:t>
      </w:r>
      <w:r w:rsidR="001C733D" w:rsidRPr="007B153C">
        <w:rPr>
          <w:b w:val="0"/>
        </w:rPr>
        <w:t>.</w:t>
      </w:r>
    </w:p>
    <w:p w:rsidR="00CF5648" w:rsidRPr="008D3515" w:rsidRDefault="00CF5648" w:rsidP="00F52392">
      <w:pPr>
        <w:jc w:val="both"/>
        <w:rPr>
          <w:ins w:id="2" w:author="BAKE" w:date="2014-02-14T16:59:00Z"/>
        </w:rPr>
      </w:pPr>
      <w:r w:rsidRPr="008D3515">
        <w:rPr>
          <w:noProof/>
          <w:lang w:eastAsia="fr-FR"/>
        </w:rPr>
        <w:drawing>
          <wp:inline distT="0" distB="0" distL="0" distR="0">
            <wp:extent cx="5186680" cy="3672205"/>
            <wp:effectExtent l="19050" t="0" r="0" b="0"/>
            <wp:docPr id="8" name="Image 3" descr="Situation Périphérie Parc W.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Situation Périphérie Parc W.tif"/>
                    <pic:cNvPicPr>
                      <a:picLocks noChangeAspect="1" noChangeArrowheads="1"/>
                    </pic:cNvPicPr>
                  </pic:nvPicPr>
                  <pic:blipFill>
                    <a:blip r:embed="rId9"/>
                    <a:srcRect/>
                    <a:stretch>
                      <a:fillRect/>
                    </a:stretch>
                  </pic:blipFill>
                  <pic:spPr bwMode="auto">
                    <a:xfrm>
                      <a:off x="0" y="0"/>
                      <a:ext cx="5186680" cy="3672205"/>
                    </a:xfrm>
                    <a:prstGeom prst="rect">
                      <a:avLst/>
                    </a:prstGeom>
                    <a:noFill/>
                    <a:ln w="9525">
                      <a:noFill/>
                      <a:miter lim="800000"/>
                      <a:headEnd/>
                      <a:tailEnd/>
                    </a:ln>
                  </pic:spPr>
                </pic:pic>
              </a:graphicData>
            </a:graphic>
          </wp:inline>
        </w:drawing>
      </w:r>
    </w:p>
    <w:p w:rsidR="00FD7740" w:rsidRPr="007B153C" w:rsidRDefault="004364B0" w:rsidP="00F52392">
      <w:pPr>
        <w:jc w:val="both"/>
        <w:rPr>
          <w:b w:val="0"/>
        </w:rPr>
      </w:pPr>
      <w:r w:rsidRPr="007B153C">
        <w:rPr>
          <w:b w:val="0"/>
        </w:rPr>
        <w:t xml:space="preserve">Figure 1. Location de la zone d’étude </w:t>
      </w:r>
    </w:p>
    <w:p w:rsidR="001C733D" w:rsidRPr="007F0ECD" w:rsidRDefault="001C733D" w:rsidP="00F52392">
      <w:pPr>
        <w:spacing w:line="240" w:lineRule="auto"/>
        <w:jc w:val="both"/>
      </w:pPr>
      <w:r w:rsidRPr="007F0ECD">
        <w:t>1. Données et méthodes</w:t>
      </w:r>
    </w:p>
    <w:p w:rsidR="001C733D" w:rsidRPr="007F0ECD" w:rsidRDefault="000427DF" w:rsidP="00F52392">
      <w:pPr>
        <w:spacing w:line="240" w:lineRule="auto"/>
        <w:jc w:val="both"/>
      </w:pPr>
      <w:r w:rsidRPr="007F0ECD">
        <w:t xml:space="preserve"> 1.</w:t>
      </w:r>
      <w:r w:rsidR="00BE0BAE" w:rsidRPr="007F0ECD">
        <w:t xml:space="preserve"> 1. </w:t>
      </w:r>
      <w:r w:rsidR="001C733D" w:rsidRPr="007F0ECD">
        <w:t>Collecte des données socioéconomiques</w:t>
      </w:r>
    </w:p>
    <w:p w:rsidR="002144B6" w:rsidRPr="007B153C" w:rsidRDefault="001C733D" w:rsidP="00F52392">
      <w:pPr>
        <w:jc w:val="both"/>
        <w:rPr>
          <w:b w:val="0"/>
        </w:rPr>
      </w:pPr>
      <w:r w:rsidRPr="007B153C">
        <w:rPr>
          <w:b w:val="0"/>
        </w:rPr>
        <w:t xml:space="preserve">      Un échantillon de 120 ménages dans cinq groupes soci</w:t>
      </w:r>
      <w:r w:rsidR="00CD3673">
        <w:rPr>
          <w:b w:val="0"/>
        </w:rPr>
        <w:t>o</w:t>
      </w:r>
      <w:r w:rsidR="00EC534A">
        <w:rPr>
          <w:b w:val="0"/>
        </w:rPr>
        <w:t>culturels majoritaires (Bariba, Dendi</w:t>
      </w:r>
      <w:r w:rsidR="00CD3673">
        <w:rPr>
          <w:b w:val="0"/>
        </w:rPr>
        <w:t>, Mokollé, Gourmantché et Peulh</w:t>
      </w:r>
      <w:r w:rsidRPr="007B153C">
        <w:rPr>
          <w:b w:val="0"/>
        </w:rPr>
        <w:t>) répartis dans 30villages a été retenu. La collecte des données a été faite sur la base d’un questionnaire individuel administré aux chefs de ménages. Les enquêtes ont notamment porté sur la perception locale des populations des prévisions saisonnières en milieu paysan.</w:t>
      </w:r>
    </w:p>
    <w:p w:rsidR="008E260C" w:rsidRPr="007F0ECD" w:rsidRDefault="00A42658" w:rsidP="00F52392">
      <w:pPr>
        <w:jc w:val="both"/>
      </w:pPr>
      <w:r>
        <w:t>1.</w:t>
      </w:r>
      <w:r w:rsidR="00BE0BAE" w:rsidRPr="007F0ECD">
        <w:t xml:space="preserve">2. </w:t>
      </w:r>
      <w:r w:rsidR="00B95CE0" w:rsidRPr="007F0ECD">
        <w:t>Analyse des données</w:t>
      </w:r>
    </w:p>
    <w:p w:rsidR="00AB35BA" w:rsidRDefault="00B95CE0" w:rsidP="00F52392">
      <w:pPr>
        <w:jc w:val="both"/>
        <w:rPr>
          <w:b w:val="0"/>
        </w:rPr>
      </w:pPr>
      <w:r w:rsidRPr="007F0ECD">
        <w:rPr>
          <w:b w:val="0"/>
        </w:rPr>
        <w:t>Les données collectées sur les perceptions</w:t>
      </w:r>
      <w:r w:rsidR="000427DF" w:rsidRPr="007F0ECD">
        <w:rPr>
          <w:b w:val="0"/>
        </w:rPr>
        <w:t xml:space="preserve"> des indicateurs traditionnels</w:t>
      </w:r>
      <w:r w:rsidRPr="007F0ECD">
        <w:rPr>
          <w:b w:val="0"/>
        </w:rPr>
        <w:t xml:space="preserve"> des différents groupes socioculturels par rap</w:t>
      </w:r>
      <w:r w:rsidR="002144B6" w:rsidRPr="007F0ECD">
        <w:rPr>
          <w:b w:val="0"/>
        </w:rPr>
        <w:t>port à la variabilité des déterminants</w:t>
      </w:r>
      <w:r w:rsidRPr="007F0ECD">
        <w:rPr>
          <w:b w:val="0"/>
        </w:rPr>
        <w:t xml:space="preserve"> ont été soumises à </w:t>
      </w:r>
      <w:r w:rsidR="0074277C" w:rsidRPr="007F0ECD">
        <w:rPr>
          <w:b w:val="0"/>
        </w:rPr>
        <w:t>l’</w:t>
      </w:r>
      <w:r w:rsidRPr="007F0ECD">
        <w:rPr>
          <w:b w:val="0"/>
        </w:rPr>
        <w:t>analyse factorielle des correspondances afin de déterminer l</w:t>
      </w:r>
      <w:r w:rsidR="0074277C" w:rsidRPr="007F0ECD">
        <w:rPr>
          <w:b w:val="0"/>
        </w:rPr>
        <w:t xml:space="preserve">es relations entre les caractéristiques sociodémographiques </w:t>
      </w:r>
      <w:r w:rsidR="0074277C" w:rsidRPr="007F0ECD">
        <w:rPr>
          <w:b w:val="0"/>
        </w:rPr>
        <w:lastRenderedPageBreak/>
        <w:t>desenquêtés et les indicateurs perçues d’une part et les prévisions saisonnières d’autre part ont été examinée</w:t>
      </w:r>
      <w:r w:rsidR="00EC534A">
        <w:rPr>
          <w:b w:val="0"/>
        </w:rPr>
        <w:t>.</w:t>
      </w:r>
    </w:p>
    <w:p w:rsidR="004364B0" w:rsidRPr="00AB35BA" w:rsidRDefault="00EA5B08" w:rsidP="00F52392">
      <w:pPr>
        <w:spacing w:line="240" w:lineRule="auto"/>
        <w:contextualSpacing/>
        <w:jc w:val="both"/>
        <w:rPr>
          <w:b w:val="0"/>
        </w:rPr>
      </w:pPr>
      <w:r w:rsidRPr="007F0ECD">
        <w:t xml:space="preserve">2. Résultats </w:t>
      </w:r>
      <w:r w:rsidR="00DF6B80" w:rsidRPr="007F0ECD">
        <w:t>et discussions</w:t>
      </w:r>
    </w:p>
    <w:p w:rsidR="004364B0" w:rsidRPr="007F0ECD" w:rsidDel="005242B3" w:rsidRDefault="004364B0" w:rsidP="00F52392">
      <w:pPr>
        <w:spacing w:line="240" w:lineRule="auto"/>
        <w:contextualSpacing/>
        <w:jc w:val="both"/>
        <w:rPr>
          <w:del w:id="3" w:author="BAKE" w:date="2014-02-14T17:05:00Z"/>
        </w:rPr>
      </w:pPr>
      <w:r w:rsidRPr="007F0ECD">
        <w:t>2.1 Caractéristiques socio-économiques des ménages enquêtés</w:t>
      </w:r>
    </w:p>
    <w:p w:rsidR="002144B6" w:rsidRPr="007F0ECD" w:rsidRDefault="004364B0" w:rsidP="007E4DFC">
      <w:pPr>
        <w:jc w:val="both"/>
        <w:rPr>
          <w:b w:val="0"/>
        </w:rPr>
      </w:pPr>
      <w:r w:rsidRPr="007F0ECD">
        <w:rPr>
          <w:b w:val="0"/>
        </w:rPr>
        <w:t xml:space="preserve">   L’échantillon d’étude est constitué </w:t>
      </w:r>
      <w:r w:rsidR="007F0A18" w:rsidRPr="007F0ECD">
        <w:rPr>
          <w:b w:val="0"/>
        </w:rPr>
        <w:t>de 25% de Bariba, 25% de Dendi, 18,34% de Mokollé, 14,16% de Gourmantché et 17,50% de Peulh</w:t>
      </w:r>
      <w:r w:rsidRPr="007F0ECD">
        <w:rPr>
          <w:b w:val="0"/>
        </w:rPr>
        <w:t>. L’agriculture pluviale (75%) et l’élevage bovin extensif (16%) constituent les activités principales des ménages enquêtés. L’islam (72%) suivi de l’animisme (18%) représente les religions dominantes de notre échantillon d’étude.</w:t>
      </w:r>
    </w:p>
    <w:p w:rsidR="007C5935" w:rsidRPr="007F0ECD" w:rsidRDefault="007C5935" w:rsidP="00F52392">
      <w:pPr>
        <w:jc w:val="both"/>
      </w:pPr>
      <w:bookmarkStart w:id="4" w:name="_Toc295203156"/>
      <w:bookmarkStart w:id="5" w:name="_Toc296115287"/>
      <w:r w:rsidRPr="007F0ECD">
        <w:t>2</w:t>
      </w:r>
      <w:r w:rsidR="00702150" w:rsidRPr="007F0ECD">
        <w:t>.2</w:t>
      </w:r>
      <w:r w:rsidR="006619D3" w:rsidRPr="007F0ECD">
        <w:t>.</w:t>
      </w:r>
      <w:r w:rsidR="006619D3">
        <w:t xml:space="preserve"> </w:t>
      </w:r>
      <w:r w:rsidR="001E79BF">
        <w:t>Perception</w:t>
      </w:r>
      <w:r w:rsidR="008519AA">
        <w:t xml:space="preserve"> </w:t>
      </w:r>
      <w:r w:rsidR="008519AA" w:rsidRPr="007F0ECD">
        <w:t>paysanne</w:t>
      </w:r>
      <w:r w:rsidR="00E30EED">
        <w:t xml:space="preserve"> </w:t>
      </w:r>
      <w:r w:rsidR="001E79BF">
        <w:t xml:space="preserve">des déterminants socio culturels </w:t>
      </w:r>
      <w:r w:rsidR="00EE4814">
        <w:t xml:space="preserve">des prévisions saisonnières </w:t>
      </w:r>
      <w:bookmarkEnd w:id="4"/>
      <w:bookmarkEnd w:id="5"/>
    </w:p>
    <w:p w:rsidR="00961536" w:rsidRDefault="007C5935" w:rsidP="00CC352D">
      <w:pPr>
        <w:jc w:val="both"/>
        <w:rPr>
          <w:b w:val="0"/>
        </w:rPr>
      </w:pPr>
      <w:r w:rsidRPr="007F0ECD">
        <w:rPr>
          <w:b w:val="0"/>
        </w:rPr>
        <w:t>Les prévisions paysannes consistent, d’une part, à déterminer le début et la fin de la saison des pluies et, d’autre part, à prédire la nature de la saison future en termes de quantité d’eau totale tombée. Ces prévisions</w:t>
      </w:r>
      <w:r w:rsidR="002F4B96" w:rsidRPr="007F0ECD">
        <w:rPr>
          <w:b w:val="0"/>
        </w:rPr>
        <w:t xml:space="preserve"> sont </w:t>
      </w:r>
      <w:r w:rsidRPr="007F0ECD">
        <w:rPr>
          <w:b w:val="0"/>
        </w:rPr>
        <w:t>basées sur l’observation de certains phénomènes naturels tels que le comportement de certains oiseaux</w:t>
      </w:r>
      <w:r w:rsidR="006479E4">
        <w:rPr>
          <w:b w:val="0"/>
        </w:rPr>
        <w:t xml:space="preserve"> et animaux</w:t>
      </w:r>
      <w:r w:rsidRPr="007F0ECD">
        <w:rPr>
          <w:b w:val="0"/>
        </w:rPr>
        <w:t>, la phénologie de certaines espèces végé</w:t>
      </w:r>
      <w:r w:rsidR="006479E4">
        <w:rPr>
          <w:b w:val="0"/>
        </w:rPr>
        <w:t xml:space="preserve">tales, </w:t>
      </w:r>
      <w:r w:rsidR="008519AA">
        <w:rPr>
          <w:b w:val="0"/>
        </w:rPr>
        <w:t xml:space="preserve">et </w:t>
      </w:r>
      <w:r w:rsidR="006479E4">
        <w:rPr>
          <w:b w:val="0"/>
        </w:rPr>
        <w:t>la direction du vent</w:t>
      </w:r>
      <w:r w:rsidR="008519AA">
        <w:rPr>
          <w:b w:val="0"/>
        </w:rPr>
        <w:t>.</w:t>
      </w:r>
      <w:bookmarkStart w:id="6" w:name="_Toc295203157"/>
      <w:bookmarkStart w:id="7" w:name="_Toc296115288"/>
    </w:p>
    <w:p w:rsidR="006619D3" w:rsidRPr="00961536" w:rsidRDefault="00EE4814" w:rsidP="00961536">
      <w:pPr>
        <w:pStyle w:val="Paragraphedeliste"/>
        <w:numPr>
          <w:ilvl w:val="0"/>
          <w:numId w:val="4"/>
        </w:numPr>
        <w:jc w:val="both"/>
        <w:rPr>
          <w:b w:val="0"/>
        </w:rPr>
      </w:pPr>
      <w:r w:rsidRPr="00EE4814">
        <w:t>Indicateurs biologiques de l’évolution  des pluies</w:t>
      </w:r>
    </w:p>
    <w:p w:rsidR="00D769F2" w:rsidRPr="007E4DFC" w:rsidRDefault="006479E4" w:rsidP="007E4DFC">
      <w:pPr>
        <w:contextualSpacing/>
        <w:jc w:val="both"/>
        <w:rPr>
          <w:b w:val="0"/>
        </w:rPr>
      </w:pPr>
      <w:bookmarkStart w:id="8" w:name="_Toc294850398"/>
      <w:bookmarkStart w:id="9" w:name="_Toc296095533"/>
      <w:bookmarkEnd w:id="6"/>
      <w:bookmarkEnd w:id="7"/>
      <w:r w:rsidRPr="007E4DFC">
        <w:rPr>
          <w:b w:val="0"/>
        </w:rPr>
        <w:t>L’analyse du</w:t>
      </w:r>
      <w:r w:rsidR="00D769F2" w:rsidRPr="007E4DFC">
        <w:rPr>
          <w:b w:val="0"/>
        </w:rPr>
        <w:t xml:space="preserve"> tableau 1 montre que les populations utilisent localement la pleine maturation des fruits de </w:t>
      </w:r>
      <w:r w:rsidR="00D769F2" w:rsidRPr="007E4DFC">
        <w:rPr>
          <w:b w:val="0"/>
          <w:i/>
        </w:rPr>
        <w:t>Parkia</w:t>
      </w:r>
      <w:r w:rsidR="00AC736E" w:rsidRPr="007E4DFC">
        <w:rPr>
          <w:b w:val="0"/>
          <w:i/>
        </w:rPr>
        <w:t xml:space="preserve"> </w:t>
      </w:r>
      <w:r w:rsidR="00D769F2" w:rsidRPr="007E4DFC">
        <w:rPr>
          <w:b w:val="0"/>
          <w:i/>
        </w:rPr>
        <w:t>biglobosa</w:t>
      </w:r>
      <w:r w:rsidR="00D769F2" w:rsidRPr="007E4DFC">
        <w:rPr>
          <w:b w:val="0"/>
        </w:rPr>
        <w:t xml:space="preserve">, </w:t>
      </w:r>
      <w:r w:rsidR="00D769F2" w:rsidRPr="007E4DFC">
        <w:rPr>
          <w:b w:val="0"/>
          <w:i/>
        </w:rPr>
        <w:t>Bombax costatum</w:t>
      </w:r>
      <w:r w:rsidR="00D769F2" w:rsidRPr="007E4DFC">
        <w:rPr>
          <w:b w:val="0"/>
        </w:rPr>
        <w:t xml:space="preserve">, la fin de la maturation des fruits de </w:t>
      </w:r>
      <w:r w:rsidR="00D769F2" w:rsidRPr="007E4DFC">
        <w:rPr>
          <w:b w:val="0"/>
          <w:i/>
        </w:rPr>
        <w:t>Manguifera</w:t>
      </w:r>
      <w:r w:rsidR="00AC736E" w:rsidRPr="007E4DFC">
        <w:rPr>
          <w:b w:val="0"/>
          <w:i/>
        </w:rPr>
        <w:t xml:space="preserve"> </w:t>
      </w:r>
      <w:r w:rsidR="00D769F2" w:rsidRPr="007E4DFC">
        <w:rPr>
          <w:b w:val="0"/>
          <w:i/>
        </w:rPr>
        <w:t>indica</w:t>
      </w:r>
      <w:r w:rsidR="00D769F2" w:rsidRPr="007E4DFC">
        <w:rPr>
          <w:b w:val="0"/>
        </w:rPr>
        <w:t xml:space="preserve"> pour se faire une représentation du début de la saison des </w:t>
      </w:r>
      <w:r w:rsidR="00AC736E" w:rsidRPr="007E4DFC">
        <w:rPr>
          <w:b w:val="0"/>
        </w:rPr>
        <w:t>pluies la migration de l’oiseau</w:t>
      </w:r>
      <w:r w:rsidR="00D769F2" w:rsidRPr="007E4DFC">
        <w:rPr>
          <w:b w:val="0"/>
        </w:rPr>
        <w:t xml:space="preserve"> </w:t>
      </w:r>
      <w:r w:rsidR="00D769F2" w:rsidRPr="007E4DFC">
        <w:rPr>
          <w:b w:val="0"/>
          <w:i/>
          <w:color w:val="000000"/>
        </w:rPr>
        <w:t>Centropus</w:t>
      </w:r>
      <w:r w:rsidR="00AC736E" w:rsidRPr="007E4DFC">
        <w:rPr>
          <w:b w:val="0"/>
          <w:i/>
          <w:color w:val="000000"/>
        </w:rPr>
        <w:t xml:space="preserve"> </w:t>
      </w:r>
      <w:r w:rsidR="00D769F2" w:rsidRPr="007E4DFC">
        <w:rPr>
          <w:b w:val="0"/>
          <w:i/>
          <w:color w:val="000000"/>
        </w:rPr>
        <w:t>senegalensis</w:t>
      </w:r>
      <w:r w:rsidR="00AC736E" w:rsidRPr="007E4DFC">
        <w:rPr>
          <w:b w:val="0"/>
          <w:i/>
          <w:color w:val="000000"/>
        </w:rPr>
        <w:t xml:space="preserve"> </w:t>
      </w:r>
      <w:r w:rsidR="00D769F2" w:rsidRPr="007E4DFC">
        <w:rPr>
          <w:b w:val="0"/>
        </w:rPr>
        <w:t xml:space="preserve">du Nord vers le Sud, la construction massive des termitières sont autant d’indices du début de la saison. La fin de la saison est surtout marquée par le retour de </w:t>
      </w:r>
      <w:r w:rsidR="00D769F2" w:rsidRPr="007E4DFC">
        <w:rPr>
          <w:b w:val="0"/>
          <w:i/>
          <w:color w:val="000000"/>
        </w:rPr>
        <w:t>Centropus</w:t>
      </w:r>
      <w:r w:rsidR="00AC736E" w:rsidRPr="007E4DFC">
        <w:rPr>
          <w:b w:val="0"/>
          <w:i/>
          <w:color w:val="000000"/>
        </w:rPr>
        <w:t xml:space="preserve"> </w:t>
      </w:r>
      <w:r w:rsidR="00D769F2" w:rsidRPr="007E4DFC">
        <w:rPr>
          <w:b w:val="0"/>
          <w:i/>
          <w:color w:val="000000"/>
        </w:rPr>
        <w:t>senegalensis</w:t>
      </w:r>
      <w:r w:rsidR="00AC736E" w:rsidRPr="007E4DFC">
        <w:rPr>
          <w:b w:val="0"/>
          <w:i/>
          <w:color w:val="000000"/>
        </w:rPr>
        <w:t xml:space="preserve"> </w:t>
      </w:r>
      <w:r w:rsidR="00D769F2" w:rsidRPr="007E4DFC">
        <w:rPr>
          <w:b w:val="0"/>
        </w:rPr>
        <w:t>(migration de cet oiseau de Sud-nord), le jaunissement et la perte des feuilles d’</w:t>
      </w:r>
      <w:r w:rsidR="00D769F2" w:rsidRPr="007E4DFC">
        <w:rPr>
          <w:b w:val="0"/>
          <w:i/>
        </w:rPr>
        <w:t>Adansonia</w:t>
      </w:r>
      <w:r w:rsidR="00AC736E" w:rsidRPr="007E4DFC">
        <w:rPr>
          <w:b w:val="0"/>
          <w:i/>
        </w:rPr>
        <w:t xml:space="preserve"> </w:t>
      </w:r>
      <w:r w:rsidR="00D769F2" w:rsidRPr="007E4DFC">
        <w:rPr>
          <w:b w:val="0"/>
          <w:i/>
        </w:rPr>
        <w:t>digitata</w:t>
      </w:r>
      <w:r w:rsidR="00D769F2" w:rsidRPr="007E4DFC">
        <w:rPr>
          <w:b w:val="0"/>
        </w:rPr>
        <w:t xml:space="preserve"> et de </w:t>
      </w:r>
      <w:r w:rsidR="00D769F2" w:rsidRPr="007E4DFC">
        <w:rPr>
          <w:b w:val="0"/>
          <w:i/>
        </w:rPr>
        <w:t>Sterculia</w:t>
      </w:r>
      <w:r w:rsidR="00AC736E" w:rsidRPr="007E4DFC">
        <w:rPr>
          <w:b w:val="0"/>
          <w:i/>
        </w:rPr>
        <w:t xml:space="preserve"> </w:t>
      </w:r>
      <w:r w:rsidR="00D769F2" w:rsidRPr="007E4DFC">
        <w:rPr>
          <w:b w:val="0"/>
          <w:i/>
        </w:rPr>
        <w:t>setigera</w:t>
      </w:r>
      <w:r w:rsidR="00D769F2" w:rsidRPr="007E4DFC">
        <w:rPr>
          <w:b w:val="0"/>
        </w:rPr>
        <w:t xml:space="preserve"> marquent l’arrêt des pluies</w:t>
      </w:r>
      <w:r w:rsidR="00D769F2" w:rsidRPr="007E4DFC">
        <w:rPr>
          <w:b w:val="0"/>
          <w:i/>
          <w:color w:val="000000"/>
        </w:rPr>
        <w:t>.</w:t>
      </w:r>
      <w:r w:rsidR="00D769F2" w:rsidRPr="007E4DFC">
        <w:rPr>
          <w:b w:val="0"/>
          <w:color w:val="000000"/>
        </w:rPr>
        <w:t xml:space="preserve"> La bonne</w:t>
      </w:r>
      <w:r w:rsidR="00AC736E" w:rsidRPr="007E4DFC">
        <w:rPr>
          <w:b w:val="0"/>
          <w:color w:val="000000"/>
        </w:rPr>
        <w:t xml:space="preserve"> </w:t>
      </w:r>
      <w:r w:rsidR="00D769F2" w:rsidRPr="007E4DFC">
        <w:rPr>
          <w:b w:val="0"/>
          <w:color w:val="000000"/>
        </w:rPr>
        <w:t xml:space="preserve">fructification de </w:t>
      </w:r>
      <w:r w:rsidR="00D769F2" w:rsidRPr="007E4DFC">
        <w:rPr>
          <w:b w:val="0"/>
          <w:i/>
        </w:rPr>
        <w:t>Sclerocarya</w:t>
      </w:r>
      <w:r w:rsidR="00AC736E" w:rsidRPr="007E4DFC">
        <w:rPr>
          <w:b w:val="0"/>
          <w:i/>
        </w:rPr>
        <w:t xml:space="preserve"> </w:t>
      </w:r>
      <w:r w:rsidR="00D769F2" w:rsidRPr="007E4DFC">
        <w:rPr>
          <w:b w:val="0"/>
          <w:i/>
        </w:rPr>
        <w:t>birrea</w:t>
      </w:r>
      <w:r w:rsidR="00D769F2" w:rsidRPr="007E4DFC">
        <w:rPr>
          <w:b w:val="0"/>
          <w:color w:val="000000"/>
        </w:rPr>
        <w:t xml:space="preserve"> annonce la sécheresse</w:t>
      </w:r>
      <w:r w:rsidR="00401568" w:rsidRPr="007E4DFC">
        <w:rPr>
          <w:b w:val="0"/>
          <w:color w:val="000000"/>
        </w:rPr>
        <w:t>.</w:t>
      </w:r>
      <w:r w:rsidR="00EE4814" w:rsidRPr="007E4DFC">
        <w:t xml:space="preserve"> </w:t>
      </w:r>
    </w:p>
    <w:p w:rsidR="00D769F2" w:rsidRPr="0045020C" w:rsidRDefault="00D769F2" w:rsidP="00F52392">
      <w:pPr>
        <w:contextualSpacing/>
        <w:jc w:val="both"/>
        <w:rPr>
          <w:b w:val="0"/>
        </w:rPr>
      </w:pPr>
      <w:r>
        <w:rPr>
          <w:b w:val="0"/>
          <w:color w:val="000000"/>
        </w:rPr>
        <w:t>Tableau 1</w:t>
      </w:r>
      <w:r w:rsidRPr="00074A86">
        <w:rPr>
          <w:sz w:val="16"/>
          <w:szCs w:val="16"/>
        </w:rPr>
        <w:t>Indicateurs biologi</w:t>
      </w:r>
      <w:r>
        <w:rPr>
          <w:sz w:val="16"/>
          <w:szCs w:val="16"/>
        </w:rPr>
        <w:t xml:space="preserve">ques de l’évolution </w:t>
      </w:r>
      <w:r w:rsidRPr="00074A86">
        <w:rPr>
          <w:sz w:val="16"/>
          <w:szCs w:val="16"/>
        </w:rPr>
        <w:t xml:space="preserve"> des plui</w:t>
      </w:r>
      <w:r>
        <w:rPr>
          <w:sz w:val="16"/>
          <w:szCs w:val="16"/>
        </w:rPr>
        <w:t>es</w:t>
      </w:r>
    </w:p>
    <w:tbl>
      <w:tblPr>
        <w:tblStyle w:val="Grilledutableau"/>
        <w:tblW w:w="0" w:type="auto"/>
        <w:tblLook w:val="04A0"/>
      </w:tblPr>
      <w:tblGrid>
        <w:gridCol w:w="1062"/>
        <w:gridCol w:w="1914"/>
        <w:gridCol w:w="1504"/>
        <w:gridCol w:w="1778"/>
        <w:gridCol w:w="1368"/>
        <w:gridCol w:w="1261"/>
      </w:tblGrid>
      <w:tr w:rsidR="00D769F2" w:rsidRPr="0000708A" w:rsidTr="00233332">
        <w:trPr>
          <w:trHeight w:val="543"/>
        </w:trPr>
        <w:tc>
          <w:tcPr>
            <w:tcW w:w="1062" w:type="dxa"/>
            <w:tcBorders>
              <w:left w:val="nil"/>
            </w:tcBorders>
          </w:tcPr>
          <w:p w:rsidR="00D769F2" w:rsidRPr="0085417F" w:rsidRDefault="00D769F2" w:rsidP="00F52392">
            <w:pPr>
              <w:jc w:val="both"/>
              <w:rPr>
                <w:b w:val="0"/>
                <w:sz w:val="14"/>
                <w:szCs w:val="14"/>
              </w:rPr>
            </w:pPr>
            <w:r w:rsidRPr="0085417F">
              <w:rPr>
                <w:b w:val="0"/>
                <w:sz w:val="14"/>
                <w:szCs w:val="14"/>
              </w:rPr>
              <w:t>Nature</w:t>
            </w:r>
          </w:p>
        </w:tc>
        <w:tc>
          <w:tcPr>
            <w:tcW w:w="1914" w:type="dxa"/>
          </w:tcPr>
          <w:p w:rsidR="00D769F2" w:rsidRPr="0085417F" w:rsidRDefault="00D769F2" w:rsidP="00F52392">
            <w:pPr>
              <w:jc w:val="both"/>
              <w:rPr>
                <w:b w:val="0"/>
                <w:sz w:val="14"/>
                <w:szCs w:val="14"/>
              </w:rPr>
            </w:pPr>
            <w:r w:rsidRPr="0085417F">
              <w:rPr>
                <w:b w:val="0"/>
                <w:sz w:val="14"/>
                <w:szCs w:val="14"/>
              </w:rPr>
              <w:t>Nom scientifique</w:t>
            </w:r>
          </w:p>
        </w:tc>
        <w:tc>
          <w:tcPr>
            <w:tcW w:w="1504" w:type="dxa"/>
          </w:tcPr>
          <w:p w:rsidR="00D769F2" w:rsidRPr="0085417F" w:rsidRDefault="00D769F2" w:rsidP="00F52392">
            <w:pPr>
              <w:jc w:val="both"/>
              <w:rPr>
                <w:b w:val="0"/>
                <w:sz w:val="14"/>
                <w:szCs w:val="14"/>
              </w:rPr>
            </w:pPr>
            <w:r w:rsidRPr="0085417F">
              <w:rPr>
                <w:b w:val="0"/>
                <w:sz w:val="14"/>
                <w:szCs w:val="14"/>
              </w:rPr>
              <w:t xml:space="preserve">  Nom français</w:t>
            </w:r>
          </w:p>
        </w:tc>
        <w:tc>
          <w:tcPr>
            <w:tcW w:w="1778" w:type="dxa"/>
          </w:tcPr>
          <w:p w:rsidR="00D769F2" w:rsidRPr="0085417F" w:rsidRDefault="00D769F2" w:rsidP="00F52392">
            <w:pPr>
              <w:jc w:val="both"/>
              <w:rPr>
                <w:b w:val="0"/>
                <w:sz w:val="14"/>
                <w:szCs w:val="14"/>
              </w:rPr>
            </w:pPr>
            <w:r w:rsidRPr="0085417F">
              <w:rPr>
                <w:b w:val="0"/>
                <w:sz w:val="14"/>
                <w:szCs w:val="14"/>
              </w:rPr>
              <w:t>Variables       d’indication</w:t>
            </w:r>
          </w:p>
        </w:tc>
        <w:tc>
          <w:tcPr>
            <w:tcW w:w="1368" w:type="dxa"/>
          </w:tcPr>
          <w:p w:rsidR="00D769F2" w:rsidRPr="0085417F" w:rsidRDefault="00D769F2" w:rsidP="00F52392">
            <w:pPr>
              <w:jc w:val="both"/>
              <w:rPr>
                <w:b w:val="0"/>
                <w:sz w:val="14"/>
                <w:szCs w:val="14"/>
              </w:rPr>
            </w:pPr>
            <w:r w:rsidRPr="0085417F">
              <w:rPr>
                <w:b w:val="0"/>
                <w:sz w:val="14"/>
                <w:szCs w:val="14"/>
              </w:rPr>
              <w:t xml:space="preserve">    Indication</w:t>
            </w:r>
          </w:p>
        </w:tc>
        <w:tc>
          <w:tcPr>
            <w:tcW w:w="1261" w:type="dxa"/>
            <w:tcBorders>
              <w:right w:val="nil"/>
            </w:tcBorders>
          </w:tcPr>
          <w:p w:rsidR="00D769F2" w:rsidRPr="0085417F" w:rsidRDefault="00D769F2" w:rsidP="00F52392">
            <w:pPr>
              <w:jc w:val="both"/>
              <w:rPr>
                <w:b w:val="0"/>
                <w:sz w:val="14"/>
                <w:szCs w:val="14"/>
              </w:rPr>
            </w:pPr>
            <w:r w:rsidRPr="0085417F">
              <w:rPr>
                <w:b w:val="0"/>
                <w:sz w:val="14"/>
                <w:szCs w:val="14"/>
              </w:rPr>
              <w:t xml:space="preserve">      Zone</w:t>
            </w:r>
          </w:p>
        </w:tc>
      </w:tr>
      <w:tr w:rsidR="00D769F2" w:rsidRPr="0000708A" w:rsidTr="00233332">
        <w:trPr>
          <w:trHeight w:val="553"/>
        </w:trPr>
        <w:tc>
          <w:tcPr>
            <w:tcW w:w="1062" w:type="dxa"/>
            <w:tcBorders>
              <w:left w:val="nil"/>
            </w:tcBorders>
          </w:tcPr>
          <w:p w:rsidR="00D769F2" w:rsidRPr="0085417F" w:rsidRDefault="00D769F2" w:rsidP="00F52392">
            <w:pPr>
              <w:jc w:val="both"/>
              <w:rPr>
                <w:b w:val="0"/>
                <w:sz w:val="14"/>
                <w:szCs w:val="14"/>
              </w:rPr>
            </w:pPr>
            <w:r w:rsidRPr="0085417F">
              <w:rPr>
                <w:b w:val="0"/>
                <w:sz w:val="14"/>
                <w:szCs w:val="14"/>
              </w:rPr>
              <w:t>ligneux</w:t>
            </w:r>
          </w:p>
        </w:tc>
        <w:tc>
          <w:tcPr>
            <w:tcW w:w="1914" w:type="dxa"/>
          </w:tcPr>
          <w:p w:rsidR="00D769F2" w:rsidRPr="0085417F" w:rsidRDefault="00D769F2" w:rsidP="00F52392">
            <w:pPr>
              <w:jc w:val="both"/>
              <w:rPr>
                <w:b w:val="0"/>
                <w:i/>
                <w:sz w:val="14"/>
                <w:szCs w:val="14"/>
              </w:rPr>
            </w:pPr>
            <w:r w:rsidRPr="0085417F">
              <w:rPr>
                <w:b w:val="0"/>
                <w:i/>
                <w:sz w:val="14"/>
                <w:szCs w:val="14"/>
              </w:rPr>
              <w:t>Bombax costatum</w:t>
            </w:r>
          </w:p>
        </w:tc>
        <w:tc>
          <w:tcPr>
            <w:tcW w:w="1504" w:type="dxa"/>
          </w:tcPr>
          <w:p w:rsidR="00D769F2" w:rsidRPr="0085417F" w:rsidRDefault="00D769F2" w:rsidP="00F52392">
            <w:pPr>
              <w:jc w:val="both"/>
              <w:rPr>
                <w:b w:val="0"/>
                <w:sz w:val="14"/>
                <w:szCs w:val="14"/>
              </w:rPr>
            </w:pPr>
            <w:r w:rsidRPr="0085417F">
              <w:rPr>
                <w:b w:val="0"/>
                <w:sz w:val="14"/>
                <w:szCs w:val="14"/>
              </w:rPr>
              <w:t>Kapokier</w:t>
            </w:r>
          </w:p>
        </w:tc>
        <w:tc>
          <w:tcPr>
            <w:tcW w:w="1778" w:type="dxa"/>
          </w:tcPr>
          <w:p w:rsidR="00D769F2" w:rsidRPr="0085417F" w:rsidRDefault="00D769F2" w:rsidP="00F52392">
            <w:pPr>
              <w:jc w:val="both"/>
              <w:rPr>
                <w:b w:val="0"/>
                <w:sz w:val="14"/>
                <w:szCs w:val="14"/>
              </w:rPr>
            </w:pPr>
            <w:r w:rsidRPr="0085417F">
              <w:rPr>
                <w:b w:val="0"/>
                <w:sz w:val="14"/>
                <w:szCs w:val="14"/>
              </w:rPr>
              <w:t>-Apparition des nouvelles feuilles</w:t>
            </w:r>
          </w:p>
        </w:tc>
        <w:tc>
          <w:tcPr>
            <w:tcW w:w="1368" w:type="dxa"/>
          </w:tcPr>
          <w:p w:rsidR="00D769F2" w:rsidRPr="0085417F" w:rsidRDefault="00D769F2" w:rsidP="00F52392">
            <w:pPr>
              <w:jc w:val="both"/>
              <w:rPr>
                <w:b w:val="0"/>
                <w:sz w:val="14"/>
                <w:szCs w:val="14"/>
              </w:rPr>
            </w:pPr>
            <w:r w:rsidRPr="0085417F">
              <w:rPr>
                <w:b w:val="0"/>
                <w:sz w:val="14"/>
                <w:szCs w:val="14"/>
              </w:rPr>
              <w:t>-Début de la saison</w:t>
            </w:r>
          </w:p>
        </w:tc>
        <w:tc>
          <w:tcPr>
            <w:tcW w:w="1261" w:type="dxa"/>
            <w:tcBorders>
              <w:right w:val="nil"/>
            </w:tcBorders>
          </w:tcPr>
          <w:p w:rsidR="00D769F2" w:rsidRPr="0085417F" w:rsidRDefault="00D769F2" w:rsidP="00F52392">
            <w:pPr>
              <w:jc w:val="both"/>
              <w:rPr>
                <w:b w:val="0"/>
                <w:sz w:val="14"/>
                <w:szCs w:val="14"/>
              </w:rPr>
            </w:pPr>
            <w:r w:rsidRPr="0085417F">
              <w:rPr>
                <w:b w:val="0"/>
                <w:sz w:val="14"/>
                <w:szCs w:val="14"/>
              </w:rPr>
              <w:t>Banikoara-Kaoubagou</w:t>
            </w:r>
          </w:p>
        </w:tc>
      </w:tr>
      <w:tr w:rsidR="00D769F2" w:rsidRPr="0000708A" w:rsidTr="00233332">
        <w:trPr>
          <w:trHeight w:val="389"/>
        </w:trPr>
        <w:tc>
          <w:tcPr>
            <w:tcW w:w="1062" w:type="dxa"/>
            <w:tcBorders>
              <w:left w:val="nil"/>
            </w:tcBorders>
          </w:tcPr>
          <w:p w:rsidR="00D769F2" w:rsidRPr="0085417F" w:rsidRDefault="00D769F2" w:rsidP="00F52392">
            <w:pPr>
              <w:jc w:val="both"/>
              <w:rPr>
                <w:b w:val="0"/>
                <w:sz w:val="14"/>
                <w:szCs w:val="14"/>
              </w:rPr>
            </w:pPr>
            <w:r w:rsidRPr="0085417F">
              <w:rPr>
                <w:b w:val="0"/>
                <w:sz w:val="14"/>
                <w:szCs w:val="14"/>
              </w:rPr>
              <w:t>ligneux</w:t>
            </w:r>
          </w:p>
        </w:tc>
        <w:tc>
          <w:tcPr>
            <w:tcW w:w="1914" w:type="dxa"/>
          </w:tcPr>
          <w:p w:rsidR="00D769F2" w:rsidRPr="0085417F" w:rsidRDefault="00D769F2" w:rsidP="00F52392">
            <w:pPr>
              <w:jc w:val="both"/>
              <w:rPr>
                <w:b w:val="0"/>
                <w:i/>
                <w:sz w:val="14"/>
                <w:szCs w:val="14"/>
              </w:rPr>
            </w:pPr>
            <w:r w:rsidRPr="0085417F">
              <w:rPr>
                <w:b w:val="0"/>
                <w:i/>
                <w:sz w:val="14"/>
                <w:szCs w:val="14"/>
              </w:rPr>
              <w:t>Sclerocarya</w:t>
            </w:r>
            <w:r w:rsidR="00716958" w:rsidRPr="0085417F">
              <w:rPr>
                <w:b w:val="0"/>
                <w:i/>
                <w:sz w:val="14"/>
                <w:szCs w:val="14"/>
              </w:rPr>
              <w:t xml:space="preserve"> </w:t>
            </w:r>
            <w:r w:rsidRPr="0085417F">
              <w:rPr>
                <w:b w:val="0"/>
                <w:i/>
                <w:sz w:val="14"/>
                <w:szCs w:val="14"/>
              </w:rPr>
              <w:t>birrea</w:t>
            </w:r>
          </w:p>
        </w:tc>
        <w:tc>
          <w:tcPr>
            <w:tcW w:w="1504" w:type="dxa"/>
          </w:tcPr>
          <w:p w:rsidR="00D769F2" w:rsidRPr="0085417F" w:rsidRDefault="00716958" w:rsidP="00F52392">
            <w:pPr>
              <w:jc w:val="both"/>
              <w:rPr>
                <w:b w:val="0"/>
                <w:sz w:val="14"/>
                <w:szCs w:val="14"/>
              </w:rPr>
            </w:pPr>
            <w:r w:rsidRPr="0085417F">
              <w:rPr>
                <w:b w:val="0"/>
                <w:sz w:val="14"/>
                <w:szCs w:val="14"/>
              </w:rPr>
              <w:t>Marula</w:t>
            </w:r>
          </w:p>
        </w:tc>
        <w:tc>
          <w:tcPr>
            <w:tcW w:w="1778" w:type="dxa"/>
          </w:tcPr>
          <w:p w:rsidR="00D769F2" w:rsidRPr="0085417F" w:rsidRDefault="00D769F2" w:rsidP="00F52392">
            <w:pPr>
              <w:jc w:val="both"/>
              <w:rPr>
                <w:b w:val="0"/>
                <w:sz w:val="14"/>
                <w:szCs w:val="14"/>
              </w:rPr>
            </w:pPr>
            <w:r w:rsidRPr="0085417F">
              <w:rPr>
                <w:b w:val="0"/>
                <w:sz w:val="14"/>
                <w:szCs w:val="14"/>
              </w:rPr>
              <w:t>-</w:t>
            </w:r>
            <w:r w:rsidRPr="0085417F">
              <w:rPr>
                <w:b w:val="0"/>
                <w:color w:val="000000"/>
                <w:sz w:val="14"/>
                <w:szCs w:val="14"/>
              </w:rPr>
              <w:t xml:space="preserve"> bonnefructification</w:t>
            </w:r>
          </w:p>
        </w:tc>
        <w:tc>
          <w:tcPr>
            <w:tcW w:w="1368" w:type="dxa"/>
          </w:tcPr>
          <w:p w:rsidR="00D769F2" w:rsidRPr="0085417F" w:rsidRDefault="00D769F2" w:rsidP="00F52392">
            <w:pPr>
              <w:jc w:val="both"/>
              <w:rPr>
                <w:b w:val="0"/>
                <w:sz w:val="14"/>
                <w:szCs w:val="14"/>
              </w:rPr>
            </w:pPr>
            <w:r w:rsidRPr="0085417F">
              <w:rPr>
                <w:b w:val="0"/>
                <w:sz w:val="14"/>
                <w:szCs w:val="14"/>
              </w:rPr>
              <w:t>-</w:t>
            </w:r>
            <w:r w:rsidRPr="0085417F">
              <w:rPr>
                <w:b w:val="0"/>
                <w:color w:val="000000"/>
                <w:sz w:val="14"/>
                <w:szCs w:val="14"/>
              </w:rPr>
              <w:t xml:space="preserve"> sécheresse</w:t>
            </w:r>
          </w:p>
        </w:tc>
        <w:tc>
          <w:tcPr>
            <w:tcW w:w="1261" w:type="dxa"/>
            <w:tcBorders>
              <w:right w:val="nil"/>
            </w:tcBorders>
          </w:tcPr>
          <w:p w:rsidR="00D769F2" w:rsidRPr="0085417F" w:rsidRDefault="00D769F2" w:rsidP="00F52392">
            <w:pPr>
              <w:jc w:val="both"/>
              <w:rPr>
                <w:b w:val="0"/>
                <w:sz w:val="14"/>
                <w:szCs w:val="14"/>
              </w:rPr>
            </w:pPr>
            <w:r w:rsidRPr="0085417F">
              <w:rPr>
                <w:b w:val="0"/>
                <w:sz w:val="14"/>
                <w:szCs w:val="14"/>
              </w:rPr>
              <w:t>Karimama</w:t>
            </w:r>
          </w:p>
        </w:tc>
      </w:tr>
      <w:tr w:rsidR="00D769F2" w:rsidRPr="0000708A" w:rsidTr="00233332">
        <w:trPr>
          <w:trHeight w:val="543"/>
        </w:trPr>
        <w:tc>
          <w:tcPr>
            <w:tcW w:w="1062" w:type="dxa"/>
            <w:tcBorders>
              <w:left w:val="nil"/>
            </w:tcBorders>
          </w:tcPr>
          <w:p w:rsidR="00D769F2" w:rsidRPr="0085417F" w:rsidRDefault="00D769F2" w:rsidP="00F52392">
            <w:pPr>
              <w:jc w:val="both"/>
              <w:rPr>
                <w:b w:val="0"/>
                <w:sz w:val="14"/>
                <w:szCs w:val="14"/>
              </w:rPr>
            </w:pPr>
            <w:r w:rsidRPr="0085417F">
              <w:rPr>
                <w:b w:val="0"/>
                <w:sz w:val="14"/>
                <w:szCs w:val="14"/>
              </w:rPr>
              <w:t>ligneux</w:t>
            </w:r>
          </w:p>
        </w:tc>
        <w:tc>
          <w:tcPr>
            <w:tcW w:w="1914" w:type="dxa"/>
          </w:tcPr>
          <w:p w:rsidR="00D769F2" w:rsidRPr="0085417F" w:rsidRDefault="00D769F2" w:rsidP="00F52392">
            <w:pPr>
              <w:jc w:val="both"/>
              <w:rPr>
                <w:b w:val="0"/>
                <w:i/>
                <w:sz w:val="14"/>
                <w:szCs w:val="14"/>
              </w:rPr>
            </w:pPr>
            <w:r w:rsidRPr="0085417F">
              <w:rPr>
                <w:b w:val="0"/>
                <w:i/>
                <w:sz w:val="14"/>
                <w:szCs w:val="14"/>
              </w:rPr>
              <w:t>Adansonia</w:t>
            </w:r>
            <w:r w:rsidR="00716958" w:rsidRPr="0085417F">
              <w:rPr>
                <w:b w:val="0"/>
                <w:i/>
                <w:sz w:val="14"/>
                <w:szCs w:val="14"/>
              </w:rPr>
              <w:t xml:space="preserve"> </w:t>
            </w:r>
            <w:r w:rsidRPr="0085417F">
              <w:rPr>
                <w:b w:val="0"/>
                <w:i/>
                <w:sz w:val="14"/>
                <w:szCs w:val="14"/>
              </w:rPr>
              <w:t>digitata</w:t>
            </w:r>
          </w:p>
        </w:tc>
        <w:tc>
          <w:tcPr>
            <w:tcW w:w="1504" w:type="dxa"/>
          </w:tcPr>
          <w:p w:rsidR="00D769F2" w:rsidRPr="0085417F" w:rsidRDefault="00D769F2" w:rsidP="00F52392">
            <w:pPr>
              <w:jc w:val="both"/>
              <w:rPr>
                <w:b w:val="0"/>
                <w:sz w:val="14"/>
                <w:szCs w:val="14"/>
              </w:rPr>
            </w:pPr>
            <w:r w:rsidRPr="0085417F">
              <w:rPr>
                <w:b w:val="0"/>
                <w:sz w:val="14"/>
                <w:szCs w:val="14"/>
              </w:rPr>
              <w:t>Baobab</w:t>
            </w:r>
          </w:p>
        </w:tc>
        <w:tc>
          <w:tcPr>
            <w:tcW w:w="1778" w:type="dxa"/>
          </w:tcPr>
          <w:p w:rsidR="00D769F2" w:rsidRPr="0085417F" w:rsidRDefault="00D769F2" w:rsidP="00F52392">
            <w:pPr>
              <w:jc w:val="both"/>
              <w:rPr>
                <w:b w:val="0"/>
                <w:sz w:val="14"/>
                <w:szCs w:val="14"/>
              </w:rPr>
            </w:pPr>
            <w:r w:rsidRPr="0085417F">
              <w:rPr>
                <w:b w:val="0"/>
                <w:sz w:val="14"/>
                <w:szCs w:val="14"/>
              </w:rPr>
              <w:t xml:space="preserve">-Jaunissement des feuilles </w:t>
            </w:r>
          </w:p>
        </w:tc>
        <w:tc>
          <w:tcPr>
            <w:tcW w:w="1368" w:type="dxa"/>
          </w:tcPr>
          <w:p w:rsidR="00D769F2" w:rsidRPr="0085417F" w:rsidRDefault="00D769F2" w:rsidP="00F52392">
            <w:pPr>
              <w:jc w:val="both"/>
              <w:rPr>
                <w:b w:val="0"/>
                <w:sz w:val="14"/>
                <w:szCs w:val="14"/>
              </w:rPr>
            </w:pPr>
            <w:r w:rsidRPr="0085417F">
              <w:rPr>
                <w:b w:val="0"/>
                <w:sz w:val="14"/>
                <w:szCs w:val="14"/>
              </w:rPr>
              <w:t>-Fin de la saison</w:t>
            </w:r>
          </w:p>
        </w:tc>
        <w:tc>
          <w:tcPr>
            <w:tcW w:w="1261" w:type="dxa"/>
            <w:tcBorders>
              <w:right w:val="nil"/>
            </w:tcBorders>
          </w:tcPr>
          <w:p w:rsidR="00D769F2" w:rsidRPr="0085417F" w:rsidRDefault="003D7502" w:rsidP="00F52392">
            <w:pPr>
              <w:jc w:val="both"/>
              <w:rPr>
                <w:b w:val="0"/>
                <w:sz w:val="14"/>
                <w:szCs w:val="14"/>
              </w:rPr>
            </w:pPr>
            <w:r w:rsidRPr="0085417F">
              <w:rPr>
                <w:b w:val="0"/>
                <w:sz w:val="14"/>
                <w:szCs w:val="14"/>
              </w:rPr>
              <w:t>Alfakoara-guè</w:t>
            </w:r>
            <w:r w:rsidR="00D769F2" w:rsidRPr="0085417F">
              <w:rPr>
                <w:b w:val="0"/>
                <w:sz w:val="14"/>
                <w:szCs w:val="14"/>
              </w:rPr>
              <w:t>n</w:t>
            </w:r>
            <w:r w:rsidRPr="0085417F">
              <w:rPr>
                <w:b w:val="0"/>
                <w:sz w:val="14"/>
                <w:szCs w:val="14"/>
              </w:rPr>
              <w:t>è</w:t>
            </w:r>
          </w:p>
        </w:tc>
      </w:tr>
      <w:tr w:rsidR="00D769F2" w:rsidRPr="0000708A" w:rsidTr="00233332">
        <w:trPr>
          <w:trHeight w:val="1193"/>
        </w:trPr>
        <w:tc>
          <w:tcPr>
            <w:tcW w:w="1062" w:type="dxa"/>
            <w:tcBorders>
              <w:left w:val="nil"/>
            </w:tcBorders>
          </w:tcPr>
          <w:p w:rsidR="00D769F2" w:rsidRPr="0085417F" w:rsidRDefault="00D769F2" w:rsidP="00F52392">
            <w:pPr>
              <w:jc w:val="both"/>
              <w:rPr>
                <w:b w:val="0"/>
                <w:sz w:val="14"/>
                <w:szCs w:val="14"/>
              </w:rPr>
            </w:pPr>
            <w:r w:rsidRPr="0085417F">
              <w:rPr>
                <w:b w:val="0"/>
                <w:sz w:val="14"/>
                <w:szCs w:val="14"/>
              </w:rPr>
              <w:t>ligneux</w:t>
            </w:r>
          </w:p>
        </w:tc>
        <w:tc>
          <w:tcPr>
            <w:tcW w:w="1914" w:type="dxa"/>
          </w:tcPr>
          <w:p w:rsidR="00D769F2" w:rsidRPr="0085417F" w:rsidRDefault="00D769F2" w:rsidP="00F52392">
            <w:pPr>
              <w:jc w:val="both"/>
              <w:rPr>
                <w:b w:val="0"/>
                <w:i/>
                <w:sz w:val="14"/>
                <w:szCs w:val="14"/>
              </w:rPr>
            </w:pPr>
            <w:r w:rsidRPr="0085417F">
              <w:rPr>
                <w:b w:val="0"/>
                <w:i/>
                <w:sz w:val="14"/>
                <w:szCs w:val="14"/>
              </w:rPr>
              <w:t>Vitellaria</w:t>
            </w:r>
            <w:r w:rsidR="00716958" w:rsidRPr="0085417F">
              <w:rPr>
                <w:b w:val="0"/>
                <w:i/>
                <w:sz w:val="14"/>
                <w:szCs w:val="14"/>
              </w:rPr>
              <w:t xml:space="preserve"> </w:t>
            </w:r>
            <w:r w:rsidRPr="0085417F">
              <w:rPr>
                <w:b w:val="0"/>
                <w:i/>
                <w:sz w:val="14"/>
                <w:szCs w:val="14"/>
              </w:rPr>
              <w:t>paradoxa</w:t>
            </w:r>
          </w:p>
        </w:tc>
        <w:tc>
          <w:tcPr>
            <w:tcW w:w="1504" w:type="dxa"/>
          </w:tcPr>
          <w:p w:rsidR="00D769F2" w:rsidRPr="0085417F" w:rsidRDefault="00D769F2" w:rsidP="00F52392">
            <w:pPr>
              <w:jc w:val="both"/>
              <w:rPr>
                <w:b w:val="0"/>
                <w:sz w:val="14"/>
                <w:szCs w:val="14"/>
              </w:rPr>
            </w:pPr>
            <w:r w:rsidRPr="0085417F">
              <w:rPr>
                <w:b w:val="0"/>
                <w:sz w:val="14"/>
                <w:szCs w:val="14"/>
              </w:rPr>
              <w:t>Karité</w:t>
            </w:r>
          </w:p>
        </w:tc>
        <w:tc>
          <w:tcPr>
            <w:tcW w:w="1778" w:type="dxa"/>
          </w:tcPr>
          <w:p w:rsidR="00D769F2" w:rsidRPr="0085417F" w:rsidRDefault="00D769F2" w:rsidP="00F52392">
            <w:pPr>
              <w:jc w:val="both"/>
              <w:rPr>
                <w:b w:val="0"/>
                <w:sz w:val="14"/>
                <w:szCs w:val="14"/>
              </w:rPr>
            </w:pPr>
            <w:r w:rsidRPr="0085417F">
              <w:rPr>
                <w:b w:val="0"/>
                <w:sz w:val="14"/>
                <w:szCs w:val="14"/>
              </w:rPr>
              <w:t>-Début de la maturation des fruits</w:t>
            </w:r>
          </w:p>
          <w:p w:rsidR="00D769F2" w:rsidRPr="0085417F" w:rsidRDefault="00D769F2" w:rsidP="00F52392">
            <w:pPr>
              <w:jc w:val="both"/>
              <w:rPr>
                <w:b w:val="0"/>
                <w:sz w:val="14"/>
                <w:szCs w:val="14"/>
              </w:rPr>
            </w:pPr>
            <w:r w:rsidRPr="0085417F">
              <w:rPr>
                <w:b w:val="0"/>
                <w:sz w:val="14"/>
                <w:szCs w:val="14"/>
              </w:rPr>
              <w:t>-Fruits en pleine maturité</w:t>
            </w:r>
          </w:p>
        </w:tc>
        <w:tc>
          <w:tcPr>
            <w:tcW w:w="1368" w:type="dxa"/>
          </w:tcPr>
          <w:p w:rsidR="00D769F2" w:rsidRPr="0085417F" w:rsidRDefault="00D769F2" w:rsidP="00F52392">
            <w:pPr>
              <w:jc w:val="both"/>
              <w:rPr>
                <w:b w:val="0"/>
                <w:sz w:val="14"/>
                <w:szCs w:val="14"/>
              </w:rPr>
            </w:pPr>
            <w:r w:rsidRPr="0085417F">
              <w:rPr>
                <w:b w:val="0"/>
                <w:sz w:val="14"/>
                <w:szCs w:val="14"/>
              </w:rPr>
              <w:t>-Début de la saison</w:t>
            </w:r>
          </w:p>
          <w:p w:rsidR="00D769F2" w:rsidRPr="0085417F" w:rsidRDefault="00D769F2" w:rsidP="00F52392">
            <w:pPr>
              <w:jc w:val="both"/>
              <w:rPr>
                <w:b w:val="0"/>
                <w:sz w:val="14"/>
                <w:szCs w:val="14"/>
              </w:rPr>
            </w:pPr>
            <w:r w:rsidRPr="0085417F">
              <w:rPr>
                <w:b w:val="0"/>
                <w:sz w:val="14"/>
                <w:szCs w:val="14"/>
              </w:rPr>
              <w:t>-pleine saison</w:t>
            </w:r>
          </w:p>
        </w:tc>
        <w:tc>
          <w:tcPr>
            <w:tcW w:w="1261" w:type="dxa"/>
            <w:tcBorders>
              <w:right w:val="nil"/>
            </w:tcBorders>
          </w:tcPr>
          <w:p w:rsidR="00716958" w:rsidRPr="0085417F" w:rsidRDefault="00E30EED" w:rsidP="00F52392">
            <w:pPr>
              <w:jc w:val="both"/>
              <w:rPr>
                <w:b w:val="0"/>
                <w:sz w:val="14"/>
                <w:szCs w:val="14"/>
              </w:rPr>
            </w:pPr>
            <w:r w:rsidRPr="0085417F">
              <w:rPr>
                <w:b w:val="0"/>
                <w:sz w:val="14"/>
                <w:szCs w:val="14"/>
              </w:rPr>
              <w:t>Baniko</w:t>
            </w:r>
            <w:r w:rsidR="00D769F2" w:rsidRPr="0085417F">
              <w:rPr>
                <w:b w:val="0"/>
                <w:sz w:val="14"/>
                <w:szCs w:val="14"/>
              </w:rPr>
              <w:t>ara</w:t>
            </w:r>
          </w:p>
          <w:p w:rsidR="00D769F2" w:rsidRPr="0085417F" w:rsidRDefault="00D769F2" w:rsidP="00F52392">
            <w:pPr>
              <w:jc w:val="both"/>
              <w:rPr>
                <w:b w:val="0"/>
                <w:sz w:val="14"/>
                <w:szCs w:val="14"/>
              </w:rPr>
            </w:pPr>
            <w:r w:rsidRPr="0085417F">
              <w:rPr>
                <w:b w:val="0"/>
                <w:sz w:val="14"/>
                <w:szCs w:val="14"/>
              </w:rPr>
              <w:t>Alfakoara-guene</w:t>
            </w:r>
          </w:p>
        </w:tc>
      </w:tr>
      <w:tr w:rsidR="00D769F2" w:rsidRPr="0000708A" w:rsidTr="00233332">
        <w:trPr>
          <w:trHeight w:val="877"/>
        </w:trPr>
        <w:tc>
          <w:tcPr>
            <w:tcW w:w="1062" w:type="dxa"/>
            <w:tcBorders>
              <w:left w:val="nil"/>
            </w:tcBorders>
          </w:tcPr>
          <w:p w:rsidR="00D769F2" w:rsidRPr="0085417F" w:rsidRDefault="00D769F2" w:rsidP="00F52392">
            <w:pPr>
              <w:jc w:val="both"/>
              <w:rPr>
                <w:b w:val="0"/>
                <w:sz w:val="14"/>
                <w:szCs w:val="14"/>
              </w:rPr>
            </w:pPr>
            <w:r w:rsidRPr="0085417F">
              <w:rPr>
                <w:b w:val="0"/>
                <w:sz w:val="14"/>
                <w:szCs w:val="14"/>
              </w:rPr>
              <w:t>ligneux</w:t>
            </w:r>
          </w:p>
        </w:tc>
        <w:tc>
          <w:tcPr>
            <w:tcW w:w="1914" w:type="dxa"/>
          </w:tcPr>
          <w:p w:rsidR="00D769F2" w:rsidRPr="0085417F" w:rsidRDefault="00D769F2" w:rsidP="00F52392">
            <w:pPr>
              <w:jc w:val="both"/>
              <w:rPr>
                <w:b w:val="0"/>
                <w:i/>
                <w:sz w:val="14"/>
                <w:szCs w:val="14"/>
              </w:rPr>
            </w:pPr>
            <w:r w:rsidRPr="0085417F">
              <w:rPr>
                <w:b w:val="0"/>
                <w:i/>
                <w:sz w:val="14"/>
                <w:szCs w:val="14"/>
              </w:rPr>
              <w:t>Sterculia</w:t>
            </w:r>
            <w:r w:rsidR="00716958" w:rsidRPr="0085417F">
              <w:rPr>
                <w:b w:val="0"/>
                <w:i/>
                <w:sz w:val="14"/>
                <w:szCs w:val="14"/>
              </w:rPr>
              <w:t xml:space="preserve"> </w:t>
            </w:r>
            <w:r w:rsidRPr="0085417F">
              <w:rPr>
                <w:b w:val="0"/>
                <w:i/>
                <w:sz w:val="14"/>
                <w:szCs w:val="14"/>
              </w:rPr>
              <w:t>setigera</w:t>
            </w:r>
          </w:p>
        </w:tc>
        <w:tc>
          <w:tcPr>
            <w:tcW w:w="1504" w:type="dxa"/>
          </w:tcPr>
          <w:p w:rsidR="00D769F2" w:rsidRPr="0085417F" w:rsidRDefault="006619D3" w:rsidP="00F52392">
            <w:pPr>
              <w:jc w:val="both"/>
              <w:rPr>
                <w:b w:val="0"/>
                <w:sz w:val="14"/>
                <w:szCs w:val="14"/>
              </w:rPr>
            </w:pPr>
            <w:r w:rsidRPr="0085417F">
              <w:rPr>
                <w:b w:val="0"/>
                <w:sz w:val="14"/>
                <w:szCs w:val="14"/>
              </w:rPr>
              <w:t>Arbre à gomme</w:t>
            </w:r>
          </w:p>
        </w:tc>
        <w:tc>
          <w:tcPr>
            <w:tcW w:w="1778" w:type="dxa"/>
          </w:tcPr>
          <w:p w:rsidR="00D769F2" w:rsidRPr="0085417F" w:rsidRDefault="00D769F2" w:rsidP="00F52392">
            <w:pPr>
              <w:jc w:val="both"/>
              <w:rPr>
                <w:b w:val="0"/>
                <w:sz w:val="14"/>
                <w:szCs w:val="14"/>
              </w:rPr>
            </w:pPr>
            <w:r w:rsidRPr="0085417F">
              <w:rPr>
                <w:b w:val="0"/>
                <w:sz w:val="14"/>
                <w:szCs w:val="14"/>
              </w:rPr>
              <w:t>-perte totale des feuilles</w:t>
            </w:r>
          </w:p>
          <w:p w:rsidR="00D769F2" w:rsidRPr="0085417F" w:rsidRDefault="00D769F2" w:rsidP="00F52392">
            <w:pPr>
              <w:jc w:val="both"/>
              <w:rPr>
                <w:b w:val="0"/>
                <w:sz w:val="14"/>
                <w:szCs w:val="14"/>
              </w:rPr>
            </w:pPr>
            <w:r w:rsidRPr="0085417F">
              <w:rPr>
                <w:b w:val="0"/>
                <w:sz w:val="14"/>
                <w:szCs w:val="14"/>
              </w:rPr>
              <w:t>-pleine feuillaison</w:t>
            </w:r>
          </w:p>
        </w:tc>
        <w:tc>
          <w:tcPr>
            <w:tcW w:w="1368" w:type="dxa"/>
          </w:tcPr>
          <w:p w:rsidR="00D769F2" w:rsidRPr="0085417F" w:rsidRDefault="00D769F2" w:rsidP="00F52392">
            <w:pPr>
              <w:jc w:val="both"/>
              <w:rPr>
                <w:b w:val="0"/>
                <w:sz w:val="14"/>
                <w:szCs w:val="14"/>
              </w:rPr>
            </w:pPr>
            <w:r w:rsidRPr="0085417F">
              <w:rPr>
                <w:b w:val="0"/>
                <w:sz w:val="14"/>
                <w:szCs w:val="14"/>
              </w:rPr>
              <w:t>-Fin  de la saison</w:t>
            </w:r>
          </w:p>
          <w:p w:rsidR="00D769F2" w:rsidRPr="0085417F" w:rsidRDefault="00D769F2" w:rsidP="00F52392">
            <w:pPr>
              <w:jc w:val="both"/>
              <w:rPr>
                <w:b w:val="0"/>
                <w:sz w:val="14"/>
                <w:szCs w:val="14"/>
              </w:rPr>
            </w:pPr>
            <w:r w:rsidRPr="0085417F">
              <w:rPr>
                <w:b w:val="0"/>
                <w:sz w:val="14"/>
                <w:szCs w:val="14"/>
              </w:rPr>
              <w:t>-Début de la saison</w:t>
            </w:r>
          </w:p>
        </w:tc>
        <w:tc>
          <w:tcPr>
            <w:tcW w:w="1261" w:type="dxa"/>
            <w:tcBorders>
              <w:right w:val="nil"/>
            </w:tcBorders>
          </w:tcPr>
          <w:p w:rsidR="00D769F2" w:rsidRPr="0085417F" w:rsidRDefault="00D769F2" w:rsidP="00F52392">
            <w:pPr>
              <w:jc w:val="both"/>
              <w:rPr>
                <w:b w:val="0"/>
                <w:sz w:val="14"/>
                <w:szCs w:val="14"/>
              </w:rPr>
            </w:pPr>
            <w:r w:rsidRPr="0085417F">
              <w:rPr>
                <w:b w:val="0"/>
                <w:sz w:val="14"/>
                <w:szCs w:val="14"/>
              </w:rPr>
              <w:t>Banikoara-Kaoubagou</w:t>
            </w:r>
          </w:p>
        </w:tc>
      </w:tr>
      <w:tr w:rsidR="00D769F2" w:rsidRPr="0000708A" w:rsidTr="00233332">
        <w:trPr>
          <w:trHeight w:val="553"/>
        </w:trPr>
        <w:tc>
          <w:tcPr>
            <w:tcW w:w="1062" w:type="dxa"/>
            <w:tcBorders>
              <w:left w:val="nil"/>
            </w:tcBorders>
          </w:tcPr>
          <w:p w:rsidR="00D769F2" w:rsidRPr="0085417F" w:rsidRDefault="00D769F2" w:rsidP="00F52392">
            <w:pPr>
              <w:jc w:val="both"/>
              <w:rPr>
                <w:b w:val="0"/>
                <w:sz w:val="14"/>
                <w:szCs w:val="14"/>
              </w:rPr>
            </w:pPr>
            <w:r w:rsidRPr="0085417F">
              <w:rPr>
                <w:b w:val="0"/>
                <w:sz w:val="14"/>
                <w:szCs w:val="14"/>
              </w:rPr>
              <w:t>ligneux</w:t>
            </w:r>
          </w:p>
        </w:tc>
        <w:tc>
          <w:tcPr>
            <w:tcW w:w="1914" w:type="dxa"/>
          </w:tcPr>
          <w:p w:rsidR="00D769F2" w:rsidRPr="0085417F" w:rsidRDefault="00D769F2" w:rsidP="00F52392">
            <w:pPr>
              <w:jc w:val="both"/>
              <w:rPr>
                <w:b w:val="0"/>
                <w:i/>
                <w:sz w:val="14"/>
                <w:szCs w:val="14"/>
              </w:rPr>
            </w:pPr>
            <w:r w:rsidRPr="0085417F">
              <w:rPr>
                <w:b w:val="0"/>
                <w:i/>
                <w:sz w:val="14"/>
                <w:szCs w:val="14"/>
              </w:rPr>
              <w:t>Parkia</w:t>
            </w:r>
            <w:r w:rsidR="00716958" w:rsidRPr="0085417F">
              <w:rPr>
                <w:b w:val="0"/>
                <w:i/>
                <w:sz w:val="14"/>
                <w:szCs w:val="14"/>
              </w:rPr>
              <w:t xml:space="preserve"> </w:t>
            </w:r>
            <w:r w:rsidRPr="0085417F">
              <w:rPr>
                <w:b w:val="0"/>
                <w:i/>
                <w:sz w:val="14"/>
                <w:szCs w:val="14"/>
              </w:rPr>
              <w:t>biglobosa</w:t>
            </w:r>
          </w:p>
        </w:tc>
        <w:tc>
          <w:tcPr>
            <w:tcW w:w="1504" w:type="dxa"/>
          </w:tcPr>
          <w:p w:rsidR="00D769F2" w:rsidRPr="0085417F" w:rsidRDefault="00D769F2" w:rsidP="00F52392">
            <w:pPr>
              <w:jc w:val="both"/>
              <w:rPr>
                <w:b w:val="0"/>
                <w:sz w:val="14"/>
                <w:szCs w:val="14"/>
              </w:rPr>
            </w:pPr>
            <w:r w:rsidRPr="0085417F">
              <w:rPr>
                <w:b w:val="0"/>
                <w:sz w:val="14"/>
                <w:szCs w:val="14"/>
              </w:rPr>
              <w:t>Néré</w:t>
            </w:r>
          </w:p>
        </w:tc>
        <w:tc>
          <w:tcPr>
            <w:tcW w:w="1778" w:type="dxa"/>
          </w:tcPr>
          <w:p w:rsidR="00D769F2" w:rsidRPr="0085417F" w:rsidRDefault="00D769F2" w:rsidP="00F52392">
            <w:pPr>
              <w:jc w:val="both"/>
              <w:rPr>
                <w:b w:val="0"/>
                <w:sz w:val="14"/>
                <w:szCs w:val="14"/>
              </w:rPr>
            </w:pPr>
            <w:r w:rsidRPr="0085417F">
              <w:rPr>
                <w:b w:val="0"/>
                <w:sz w:val="14"/>
                <w:szCs w:val="14"/>
              </w:rPr>
              <w:t>-Pleine maturation</w:t>
            </w:r>
          </w:p>
        </w:tc>
        <w:tc>
          <w:tcPr>
            <w:tcW w:w="1368" w:type="dxa"/>
          </w:tcPr>
          <w:p w:rsidR="00D769F2" w:rsidRPr="0085417F" w:rsidRDefault="00D769F2" w:rsidP="00F52392">
            <w:pPr>
              <w:jc w:val="both"/>
              <w:rPr>
                <w:b w:val="0"/>
                <w:sz w:val="14"/>
                <w:szCs w:val="14"/>
              </w:rPr>
            </w:pPr>
            <w:r w:rsidRPr="0085417F">
              <w:rPr>
                <w:b w:val="0"/>
                <w:sz w:val="14"/>
                <w:szCs w:val="14"/>
              </w:rPr>
              <w:t>-Début de la saison</w:t>
            </w:r>
          </w:p>
        </w:tc>
        <w:tc>
          <w:tcPr>
            <w:tcW w:w="1261" w:type="dxa"/>
            <w:tcBorders>
              <w:right w:val="nil"/>
            </w:tcBorders>
          </w:tcPr>
          <w:p w:rsidR="00D769F2" w:rsidRPr="0085417F" w:rsidRDefault="00716958" w:rsidP="00F52392">
            <w:pPr>
              <w:jc w:val="both"/>
              <w:rPr>
                <w:b w:val="0"/>
                <w:sz w:val="14"/>
                <w:szCs w:val="14"/>
              </w:rPr>
            </w:pPr>
            <w:r w:rsidRPr="0085417F">
              <w:rPr>
                <w:b w:val="0"/>
                <w:sz w:val="14"/>
                <w:szCs w:val="14"/>
              </w:rPr>
              <w:t>Alfakoara-guè</w:t>
            </w:r>
            <w:r w:rsidR="00D769F2" w:rsidRPr="0085417F">
              <w:rPr>
                <w:b w:val="0"/>
                <w:sz w:val="14"/>
                <w:szCs w:val="14"/>
              </w:rPr>
              <w:t>n</w:t>
            </w:r>
            <w:r w:rsidRPr="0085417F">
              <w:rPr>
                <w:b w:val="0"/>
                <w:sz w:val="14"/>
                <w:szCs w:val="14"/>
              </w:rPr>
              <w:t>è</w:t>
            </w:r>
          </w:p>
        </w:tc>
      </w:tr>
      <w:tr w:rsidR="00D769F2" w:rsidRPr="0000708A" w:rsidTr="00233332">
        <w:trPr>
          <w:trHeight w:val="51"/>
        </w:trPr>
        <w:tc>
          <w:tcPr>
            <w:tcW w:w="1062" w:type="dxa"/>
            <w:tcBorders>
              <w:left w:val="nil"/>
            </w:tcBorders>
          </w:tcPr>
          <w:p w:rsidR="00D769F2" w:rsidRPr="0085417F" w:rsidRDefault="00D769F2" w:rsidP="00F52392">
            <w:pPr>
              <w:jc w:val="both"/>
              <w:rPr>
                <w:b w:val="0"/>
                <w:sz w:val="14"/>
                <w:szCs w:val="14"/>
              </w:rPr>
            </w:pPr>
            <w:r w:rsidRPr="0085417F">
              <w:rPr>
                <w:b w:val="0"/>
                <w:sz w:val="14"/>
                <w:szCs w:val="14"/>
              </w:rPr>
              <w:t>Animal</w:t>
            </w:r>
          </w:p>
        </w:tc>
        <w:tc>
          <w:tcPr>
            <w:tcW w:w="1914" w:type="dxa"/>
          </w:tcPr>
          <w:p w:rsidR="00D769F2" w:rsidRPr="0085417F" w:rsidRDefault="00F36410" w:rsidP="00F52392">
            <w:pPr>
              <w:jc w:val="both"/>
              <w:rPr>
                <w:b w:val="0"/>
                <w:i/>
                <w:sz w:val="14"/>
                <w:szCs w:val="14"/>
              </w:rPr>
            </w:pPr>
            <w:r w:rsidRPr="0085417F">
              <w:rPr>
                <w:b w:val="0"/>
                <w:i/>
                <w:sz w:val="14"/>
                <w:szCs w:val="14"/>
              </w:rPr>
              <w:t>Reticulitermes lucifugus</w:t>
            </w:r>
          </w:p>
        </w:tc>
        <w:tc>
          <w:tcPr>
            <w:tcW w:w="1504" w:type="dxa"/>
          </w:tcPr>
          <w:p w:rsidR="00D769F2" w:rsidRPr="0085417F" w:rsidRDefault="00D769F2" w:rsidP="00F52392">
            <w:pPr>
              <w:jc w:val="both"/>
              <w:rPr>
                <w:b w:val="0"/>
                <w:sz w:val="14"/>
                <w:szCs w:val="14"/>
              </w:rPr>
            </w:pPr>
            <w:r w:rsidRPr="0085417F">
              <w:rPr>
                <w:b w:val="0"/>
                <w:sz w:val="14"/>
                <w:szCs w:val="14"/>
              </w:rPr>
              <w:t>termit</w:t>
            </w:r>
            <w:r w:rsidR="00716958" w:rsidRPr="0085417F">
              <w:rPr>
                <w:b w:val="0"/>
                <w:sz w:val="14"/>
                <w:szCs w:val="14"/>
              </w:rPr>
              <w:t>e</w:t>
            </w:r>
          </w:p>
        </w:tc>
        <w:tc>
          <w:tcPr>
            <w:tcW w:w="1778" w:type="dxa"/>
          </w:tcPr>
          <w:p w:rsidR="00D769F2" w:rsidRPr="0085417F" w:rsidRDefault="00D769F2" w:rsidP="00F52392">
            <w:pPr>
              <w:jc w:val="both"/>
              <w:rPr>
                <w:b w:val="0"/>
                <w:sz w:val="14"/>
                <w:szCs w:val="14"/>
              </w:rPr>
            </w:pPr>
            <w:r w:rsidRPr="0085417F">
              <w:rPr>
                <w:b w:val="0"/>
                <w:sz w:val="14"/>
                <w:szCs w:val="14"/>
              </w:rPr>
              <w:t>construction massive des termitières</w:t>
            </w:r>
          </w:p>
        </w:tc>
        <w:tc>
          <w:tcPr>
            <w:tcW w:w="1368" w:type="dxa"/>
          </w:tcPr>
          <w:p w:rsidR="00D769F2" w:rsidRPr="0085417F" w:rsidRDefault="00D769F2" w:rsidP="00F52392">
            <w:pPr>
              <w:jc w:val="both"/>
              <w:rPr>
                <w:b w:val="0"/>
                <w:sz w:val="14"/>
                <w:szCs w:val="14"/>
              </w:rPr>
            </w:pPr>
            <w:r w:rsidRPr="0085417F">
              <w:rPr>
                <w:b w:val="0"/>
                <w:sz w:val="14"/>
                <w:szCs w:val="14"/>
              </w:rPr>
              <w:t xml:space="preserve">-Debut de la saison </w:t>
            </w:r>
          </w:p>
        </w:tc>
        <w:tc>
          <w:tcPr>
            <w:tcW w:w="1261" w:type="dxa"/>
            <w:tcBorders>
              <w:right w:val="nil"/>
            </w:tcBorders>
          </w:tcPr>
          <w:p w:rsidR="00D769F2" w:rsidRPr="0085417F" w:rsidRDefault="00E30EED" w:rsidP="00F52392">
            <w:pPr>
              <w:jc w:val="both"/>
              <w:rPr>
                <w:b w:val="0"/>
                <w:sz w:val="14"/>
                <w:szCs w:val="14"/>
              </w:rPr>
            </w:pPr>
            <w:r w:rsidRPr="0085417F">
              <w:rPr>
                <w:b w:val="0"/>
                <w:sz w:val="14"/>
                <w:szCs w:val="14"/>
              </w:rPr>
              <w:t>Baniko</w:t>
            </w:r>
            <w:r w:rsidR="00D769F2" w:rsidRPr="0085417F">
              <w:rPr>
                <w:b w:val="0"/>
                <w:sz w:val="14"/>
                <w:szCs w:val="14"/>
              </w:rPr>
              <w:t>ra</w:t>
            </w:r>
            <w:r w:rsidR="00716958" w:rsidRPr="0085417F">
              <w:rPr>
                <w:b w:val="0"/>
                <w:sz w:val="14"/>
                <w:szCs w:val="14"/>
              </w:rPr>
              <w:t xml:space="preserve"> </w:t>
            </w:r>
            <w:r w:rsidR="00D769F2" w:rsidRPr="0085417F">
              <w:rPr>
                <w:b w:val="0"/>
                <w:sz w:val="14"/>
                <w:szCs w:val="14"/>
              </w:rPr>
              <w:t>kaoubagou</w:t>
            </w:r>
          </w:p>
          <w:p w:rsidR="00D769F2" w:rsidRPr="0085417F" w:rsidRDefault="00D769F2" w:rsidP="0085417F">
            <w:pPr>
              <w:jc w:val="both"/>
              <w:rPr>
                <w:b w:val="0"/>
                <w:sz w:val="14"/>
                <w:szCs w:val="14"/>
              </w:rPr>
            </w:pPr>
          </w:p>
        </w:tc>
      </w:tr>
    </w:tbl>
    <w:p w:rsidR="0085417F" w:rsidRDefault="0085417F" w:rsidP="0085417F">
      <w:pPr>
        <w:jc w:val="both"/>
      </w:pPr>
      <w:r w:rsidRPr="0085417F">
        <w:rPr>
          <w:b w:val="0"/>
          <w:sz w:val="14"/>
          <w:szCs w:val="14"/>
        </w:rPr>
        <w:t>Source : résultats d’enquête septembre 2012</w:t>
      </w:r>
    </w:p>
    <w:p w:rsidR="00D769F2" w:rsidRPr="00961536" w:rsidRDefault="001E79BF" w:rsidP="00961536">
      <w:pPr>
        <w:pStyle w:val="Paragraphedeliste"/>
        <w:numPr>
          <w:ilvl w:val="0"/>
          <w:numId w:val="3"/>
        </w:numPr>
        <w:jc w:val="both"/>
        <w:rPr>
          <w:b w:val="0"/>
          <w:sz w:val="14"/>
          <w:szCs w:val="14"/>
        </w:rPr>
      </w:pPr>
      <w:r>
        <w:lastRenderedPageBreak/>
        <w:t>Analyse factorielle de la perception</w:t>
      </w:r>
      <w:r w:rsidR="00232890">
        <w:t xml:space="preserve"> des prévisions saisonnières</w:t>
      </w:r>
      <w:r w:rsidR="0085417F" w:rsidRPr="00961536">
        <w:rPr>
          <w:b w:val="0"/>
          <w:sz w:val="14"/>
          <w:szCs w:val="14"/>
        </w:rPr>
        <w:t xml:space="preserve"> </w:t>
      </w:r>
    </w:p>
    <w:bookmarkEnd w:id="8"/>
    <w:bookmarkEnd w:id="9"/>
    <w:p w:rsidR="0031663E" w:rsidRPr="00074A86" w:rsidRDefault="005A3F5E" w:rsidP="007E4DFC">
      <w:pPr>
        <w:jc w:val="both"/>
        <w:rPr>
          <w:b w:val="0"/>
        </w:rPr>
      </w:pPr>
      <w:r w:rsidRPr="00074A86">
        <w:rPr>
          <w:b w:val="0"/>
        </w:rPr>
        <w:t>Environ 70</w:t>
      </w:r>
      <w:r w:rsidR="00DA278B" w:rsidRPr="00074A86">
        <w:rPr>
          <w:b w:val="0"/>
        </w:rPr>
        <w:t>% des ménages enquêtés estiment percevoir</w:t>
      </w:r>
      <w:r w:rsidR="006E5446" w:rsidRPr="00074A86">
        <w:rPr>
          <w:b w:val="0"/>
        </w:rPr>
        <w:t xml:space="preserve"> la prévision des pluies à travers des phénomènes naturels.</w:t>
      </w:r>
      <w:r w:rsidR="00DA278B" w:rsidRPr="00074A86">
        <w:rPr>
          <w:b w:val="0"/>
        </w:rPr>
        <w:t xml:space="preserve"> L’analyse</w:t>
      </w:r>
      <w:r w:rsidR="0031663E" w:rsidRPr="00074A86">
        <w:rPr>
          <w:b w:val="0"/>
        </w:rPr>
        <w:t xml:space="preserve"> factorielle des correspondances</w:t>
      </w:r>
      <w:r w:rsidR="00DA278B" w:rsidRPr="00074A86">
        <w:rPr>
          <w:b w:val="0"/>
        </w:rPr>
        <w:t xml:space="preserve"> effectuée sur les fréquences de citation des différ</w:t>
      </w:r>
      <w:r w:rsidR="0031663E" w:rsidRPr="00074A86">
        <w:rPr>
          <w:b w:val="0"/>
        </w:rPr>
        <w:t>entes manifestations perçues des prévisions saisonnière</w:t>
      </w:r>
      <w:r w:rsidR="00DA278B" w:rsidRPr="00074A86">
        <w:rPr>
          <w:b w:val="0"/>
        </w:rPr>
        <w:t xml:space="preserve">s indique que les informations contenues dans les variables sont </w:t>
      </w:r>
      <w:r w:rsidR="0031663E" w:rsidRPr="00074A86">
        <w:rPr>
          <w:b w:val="0"/>
        </w:rPr>
        <w:t>contrôlées</w:t>
      </w:r>
      <w:r w:rsidR="00DA278B" w:rsidRPr="00074A86">
        <w:rPr>
          <w:b w:val="0"/>
        </w:rPr>
        <w:t xml:space="preserve"> à</w:t>
      </w:r>
      <w:r w:rsidR="006619D3">
        <w:rPr>
          <w:b w:val="0"/>
        </w:rPr>
        <w:t xml:space="preserve"> </w:t>
      </w:r>
      <w:r w:rsidR="0031663E" w:rsidRPr="00074A86">
        <w:rPr>
          <w:b w:val="0"/>
        </w:rPr>
        <w:t>96, 87% par les systèmes d’</w:t>
      </w:r>
      <w:r w:rsidR="00D94223" w:rsidRPr="00074A86">
        <w:rPr>
          <w:b w:val="0"/>
        </w:rPr>
        <w:t>axe 1et 2.</w:t>
      </w:r>
    </w:p>
    <w:p w:rsidR="008868F7" w:rsidRPr="00EB69FF" w:rsidRDefault="00B95CE0" w:rsidP="007E4DFC">
      <w:pPr>
        <w:jc w:val="both"/>
        <w:rPr>
          <w:sz w:val="18"/>
          <w:szCs w:val="18"/>
        </w:rPr>
      </w:pPr>
      <w:r w:rsidRPr="00074A86">
        <w:rPr>
          <w:b w:val="0"/>
        </w:rPr>
        <w:t xml:space="preserve">Les résultats issus de l’analyse factorielle des correspondances révèlent que les </w:t>
      </w:r>
      <w:r w:rsidR="00F118BA" w:rsidRPr="00074A86">
        <w:rPr>
          <w:b w:val="0"/>
        </w:rPr>
        <w:t xml:space="preserve">deux </w:t>
      </w:r>
      <w:r w:rsidRPr="00074A86">
        <w:rPr>
          <w:b w:val="0"/>
        </w:rPr>
        <w:t>premiers axes sont hautement significatifs et expliquent à eux seuls 96</w:t>
      </w:r>
      <w:r w:rsidR="00F118BA" w:rsidRPr="00074A86">
        <w:rPr>
          <w:b w:val="0"/>
        </w:rPr>
        <w:t>,</w:t>
      </w:r>
      <w:r w:rsidRPr="00074A86">
        <w:rPr>
          <w:b w:val="0"/>
        </w:rPr>
        <w:t>87 % des informations</w:t>
      </w:r>
      <w:r w:rsidR="00D94223" w:rsidRPr="00074A86">
        <w:rPr>
          <w:b w:val="0"/>
        </w:rPr>
        <w:t>.</w:t>
      </w:r>
      <w:r w:rsidRPr="00074A86">
        <w:rPr>
          <w:b w:val="0"/>
        </w:rPr>
        <w:t xml:space="preserve">En considérant les groupes socioculturels, nous remarquons que les </w:t>
      </w:r>
      <w:r w:rsidR="00EB69FF" w:rsidRPr="00074A86">
        <w:rPr>
          <w:b w:val="0"/>
        </w:rPr>
        <w:t>Dendi</w:t>
      </w:r>
      <w:r w:rsidR="00EB69FF">
        <w:rPr>
          <w:sz w:val="18"/>
          <w:szCs w:val="18"/>
        </w:rPr>
        <w:t xml:space="preserve"> </w:t>
      </w:r>
      <w:r w:rsidR="00EB69FF" w:rsidRPr="00716958">
        <w:rPr>
          <w:b w:val="0"/>
          <w:sz w:val="18"/>
          <w:szCs w:val="18"/>
        </w:rPr>
        <w:t>(eD)</w:t>
      </w:r>
      <w:r w:rsidR="00EB69FF">
        <w:rPr>
          <w:sz w:val="18"/>
          <w:szCs w:val="18"/>
        </w:rPr>
        <w:t> </w:t>
      </w:r>
      <w:r w:rsidRPr="00074A86">
        <w:rPr>
          <w:b w:val="0"/>
        </w:rPr>
        <w:t xml:space="preserve"> et Mokollé</w:t>
      </w:r>
      <w:r w:rsidR="00716958">
        <w:rPr>
          <w:b w:val="0"/>
        </w:rPr>
        <w:t xml:space="preserve"> </w:t>
      </w:r>
      <w:r w:rsidR="00EB69FF">
        <w:rPr>
          <w:sz w:val="18"/>
          <w:szCs w:val="18"/>
        </w:rPr>
        <w:t>(</w:t>
      </w:r>
      <w:r w:rsidR="00A513B5" w:rsidRPr="00716958">
        <w:rPr>
          <w:b w:val="0"/>
          <w:sz w:val="18"/>
          <w:szCs w:val="18"/>
        </w:rPr>
        <w:t>eM)</w:t>
      </w:r>
      <w:r w:rsidRPr="00716958">
        <w:rPr>
          <w:b w:val="0"/>
        </w:rPr>
        <w:t xml:space="preserve"> ont contribué plus à la formation de l’axe 1 avec des valeurs élevées de cosinus carré sur cet axe. Les</w:t>
      </w:r>
      <w:r w:rsidRPr="00074A86">
        <w:rPr>
          <w:b w:val="0"/>
        </w:rPr>
        <w:t xml:space="preserve"> </w:t>
      </w:r>
      <w:r w:rsidR="00EB69FF" w:rsidRPr="00074A86">
        <w:rPr>
          <w:b w:val="0"/>
        </w:rPr>
        <w:t>Peulhs</w:t>
      </w:r>
      <w:r w:rsidR="00EB69FF">
        <w:rPr>
          <w:sz w:val="18"/>
          <w:szCs w:val="18"/>
        </w:rPr>
        <w:t xml:space="preserve"> </w:t>
      </w:r>
      <w:r w:rsidR="00EB69FF" w:rsidRPr="00716958">
        <w:rPr>
          <w:b w:val="0"/>
          <w:sz w:val="18"/>
          <w:szCs w:val="18"/>
        </w:rPr>
        <w:t>(eP</w:t>
      </w:r>
      <w:r w:rsidR="00EB69FF">
        <w:rPr>
          <w:sz w:val="18"/>
          <w:szCs w:val="18"/>
        </w:rPr>
        <w:t>) </w:t>
      </w:r>
      <w:r w:rsidRPr="00074A86">
        <w:rPr>
          <w:b w:val="0"/>
        </w:rPr>
        <w:t xml:space="preserve"> ont plus contribué à la formation de l’axe 2 avec également une valeur élevée du cosinus carré. Sur l’axe 3, les Bariba</w:t>
      </w:r>
      <w:r w:rsidR="00EB69FF">
        <w:rPr>
          <w:b w:val="0"/>
        </w:rPr>
        <w:t xml:space="preserve"> </w:t>
      </w:r>
      <w:r w:rsidR="00EB69FF" w:rsidRPr="00716958">
        <w:rPr>
          <w:b w:val="0"/>
        </w:rPr>
        <w:t>(</w:t>
      </w:r>
      <w:r w:rsidR="00EB69FF" w:rsidRPr="00716958">
        <w:rPr>
          <w:b w:val="0"/>
          <w:sz w:val="18"/>
          <w:szCs w:val="18"/>
        </w:rPr>
        <w:t>eB)</w:t>
      </w:r>
      <w:r w:rsidRPr="00074A86">
        <w:rPr>
          <w:b w:val="0"/>
        </w:rPr>
        <w:t xml:space="preserve"> et </w:t>
      </w:r>
      <w:r w:rsidR="00EB69FF" w:rsidRPr="00074A86">
        <w:rPr>
          <w:b w:val="0"/>
        </w:rPr>
        <w:t>Gourman</w:t>
      </w:r>
      <w:r w:rsidR="00EB69FF">
        <w:rPr>
          <w:b w:val="0"/>
        </w:rPr>
        <w:t>t</w:t>
      </w:r>
      <w:r w:rsidR="00EB69FF" w:rsidRPr="00074A86">
        <w:rPr>
          <w:b w:val="0"/>
        </w:rPr>
        <w:t>ché</w:t>
      </w:r>
      <w:r w:rsidR="00EB69FF">
        <w:rPr>
          <w:b w:val="0"/>
          <w:sz w:val="18"/>
          <w:szCs w:val="18"/>
        </w:rPr>
        <w:t xml:space="preserve"> (</w:t>
      </w:r>
      <w:r w:rsidR="00EB69FF" w:rsidRPr="00716958">
        <w:rPr>
          <w:b w:val="0"/>
          <w:sz w:val="18"/>
          <w:szCs w:val="18"/>
        </w:rPr>
        <w:t>eG)</w:t>
      </w:r>
      <w:r w:rsidR="00EB69FF">
        <w:rPr>
          <w:sz w:val="18"/>
          <w:szCs w:val="18"/>
        </w:rPr>
        <w:t> </w:t>
      </w:r>
      <w:r w:rsidRPr="00074A86">
        <w:rPr>
          <w:b w:val="0"/>
        </w:rPr>
        <w:t xml:space="preserve"> ont une meilleure contribution avec des valeurs élevées du cosinus carré. Par rapport aux perceptions, nous remarquons que Forte intensité et fréquence de la </w:t>
      </w:r>
      <w:r w:rsidR="00E30EED" w:rsidRPr="00074A86">
        <w:rPr>
          <w:b w:val="0"/>
        </w:rPr>
        <w:t>pluie</w:t>
      </w:r>
      <w:r w:rsidR="00E30EED">
        <w:rPr>
          <w:b w:val="0"/>
        </w:rPr>
        <w:t xml:space="preserve"> </w:t>
      </w:r>
      <w:r w:rsidR="00E30EED" w:rsidRPr="00716958">
        <w:rPr>
          <w:b w:val="0"/>
        </w:rPr>
        <w:t>(</w:t>
      </w:r>
      <w:r w:rsidR="00E30EED" w:rsidRPr="00716958">
        <w:rPr>
          <w:b w:val="0"/>
          <w:sz w:val="18"/>
          <w:szCs w:val="18"/>
        </w:rPr>
        <w:t>FIFP</w:t>
      </w:r>
      <w:r w:rsidR="00E30EED" w:rsidRPr="00074A86">
        <w:rPr>
          <w:b w:val="0"/>
        </w:rPr>
        <w:t>) Faible</w:t>
      </w:r>
      <w:r w:rsidRPr="00074A86">
        <w:rPr>
          <w:b w:val="0"/>
        </w:rPr>
        <w:t xml:space="preserve"> intensité et fréquence de </w:t>
      </w:r>
      <w:r w:rsidR="00340AF2">
        <w:rPr>
          <w:b w:val="0"/>
        </w:rPr>
        <w:t xml:space="preserve">la </w:t>
      </w:r>
      <w:r w:rsidR="008A26D5">
        <w:rPr>
          <w:b w:val="0"/>
        </w:rPr>
        <w:t xml:space="preserve">pluie </w:t>
      </w:r>
      <w:r w:rsidR="008A26D5" w:rsidRPr="00716958">
        <w:rPr>
          <w:b w:val="0"/>
        </w:rPr>
        <w:t>(</w:t>
      </w:r>
      <w:r w:rsidR="00E30EED" w:rsidRPr="00716958">
        <w:rPr>
          <w:b w:val="0"/>
          <w:sz w:val="18"/>
          <w:szCs w:val="18"/>
        </w:rPr>
        <w:t>fIFP</w:t>
      </w:r>
      <w:r w:rsidR="00E30EED">
        <w:rPr>
          <w:sz w:val="18"/>
          <w:szCs w:val="18"/>
        </w:rPr>
        <w:t>)</w:t>
      </w:r>
      <w:r w:rsidR="00340AF2">
        <w:rPr>
          <w:b w:val="0"/>
        </w:rPr>
        <w:t xml:space="preserve"> et Direction du vent</w:t>
      </w:r>
      <w:r w:rsidR="00716958">
        <w:rPr>
          <w:b w:val="0"/>
        </w:rPr>
        <w:t xml:space="preserve"> </w:t>
      </w:r>
      <w:r w:rsidR="00EB69FF">
        <w:rPr>
          <w:sz w:val="18"/>
          <w:szCs w:val="18"/>
        </w:rPr>
        <w:t>(</w:t>
      </w:r>
      <w:r w:rsidR="00EB69FF" w:rsidRPr="00716958">
        <w:rPr>
          <w:b w:val="0"/>
          <w:sz w:val="18"/>
          <w:szCs w:val="18"/>
        </w:rPr>
        <w:t>DV</w:t>
      </w:r>
      <w:r w:rsidR="00EB69FF">
        <w:rPr>
          <w:sz w:val="18"/>
          <w:szCs w:val="18"/>
        </w:rPr>
        <w:t>)</w:t>
      </w:r>
      <w:r w:rsidR="00340AF2">
        <w:rPr>
          <w:b w:val="0"/>
        </w:rPr>
        <w:t xml:space="preserve"> E–</w:t>
      </w:r>
      <w:r w:rsidRPr="00074A86">
        <w:rPr>
          <w:b w:val="0"/>
        </w:rPr>
        <w:t>O</w:t>
      </w:r>
      <w:r w:rsidR="003C3FF3" w:rsidRPr="00074A86">
        <w:rPr>
          <w:b w:val="0"/>
        </w:rPr>
        <w:t xml:space="preserve"> ont</w:t>
      </w:r>
      <w:r w:rsidRPr="00074A86">
        <w:rPr>
          <w:b w:val="0"/>
        </w:rPr>
        <w:t xml:space="preserve"> plus contribué à la formation de l’axe 1 avec des valeurs élevées de cosinus carré. Tombée de la 1ère pluie dans la nuit</w:t>
      </w:r>
      <w:r w:rsidR="00716958">
        <w:rPr>
          <w:b w:val="0"/>
        </w:rPr>
        <w:t xml:space="preserve"> </w:t>
      </w:r>
      <w:r w:rsidR="00EB69FF">
        <w:rPr>
          <w:sz w:val="18"/>
          <w:szCs w:val="18"/>
        </w:rPr>
        <w:t>(</w:t>
      </w:r>
      <w:r w:rsidR="00EB69FF" w:rsidRPr="00716958">
        <w:rPr>
          <w:b w:val="0"/>
          <w:sz w:val="18"/>
          <w:szCs w:val="18"/>
        </w:rPr>
        <w:t>TPPN</w:t>
      </w:r>
      <w:r w:rsidR="00EB69FF">
        <w:rPr>
          <w:sz w:val="18"/>
          <w:szCs w:val="18"/>
        </w:rPr>
        <w:t>)</w:t>
      </w:r>
      <w:r w:rsidRPr="00074A86">
        <w:rPr>
          <w:b w:val="0"/>
        </w:rPr>
        <w:t>, Tombée dans la journée</w:t>
      </w:r>
      <w:r w:rsidR="00716958">
        <w:rPr>
          <w:b w:val="0"/>
        </w:rPr>
        <w:t xml:space="preserve"> </w:t>
      </w:r>
      <w:r w:rsidR="00EB69FF">
        <w:rPr>
          <w:sz w:val="18"/>
          <w:szCs w:val="18"/>
        </w:rPr>
        <w:t>(</w:t>
      </w:r>
      <w:r w:rsidR="00EB69FF" w:rsidRPr="00716958">
        <w:rPr>
          <w:b w:val="0"/>
          <w:sz w:val="18"/>
          <w:szCs w:val="18"/>
        </w:rPr>
        <w:t>TPPJ</w:t>
      </w:r>
      <w:r w:rsidR="00EB69FF">
        <w:rPr>
          <w:sz w:val="18"/>
          <w:szCs w:val="18"/>
        </w:rPr>
        <w:t>)</w:t>
      </w:r>
      <w:r w:rsidRPr="00074A86">
        <w:rPr>
          <w:b w:val="0"/>
        </w:rPr>
        <w:t xml:space="preserve"> et Beaucoup de nuage dans le ciel</w:t>
      </w:r>
      <w:r w:rsidR="00716958">
        <w:rPr>
          <w:b w:val="0"/>
        </w:rPr>
        <w:t xml:space="preserve"> </w:t>
      </w:r>
      <w:r w:rsidR="00EB69FF">
        <w:rPr>
          <w:sz w:val="18"/>
          <w:szCs w:val="18"/>
        </w:rPr>
        <w:t>(</w:t>
      </w:r>
      <w:r w:rsidR="00EB69FF" w:rsidRPr="00716958">
        <w:rPr>
          <w:b w:val="0"/>
          <w:sz w:val="18"/>
          <w:szCs w:val="18"/>
        </w:rPr>
        <w:t>BNC</w:t>
      </w:r>
      <w:r w:rsidR="00EB69FF">
        <w:rPr>
          <w:sz w:val="18"/>
          <w:szCs w:val="18"/>
        </w:rPr>
        <w:t>)</w:t>
      </w:r>
      <w:r w:rsidRPr="00074A86">
        <w:rPr>
          <w:b w:val="0"/>
        </w:rPr>
        <w:t xml:space="preserve"> ont une meilleur contribution et une meilleure qualité de représentation (cosinus carré) sur l’axe 2. Sur l’axe 3, nous remarquons que</w:t>
      </w:r>
      <w:r w:rsidR="003C3FF3" w:rsidRPr="00074A86">
        <w:rPr>
          <w:b w:val="0"/>
        </w:rPr>
        <w:t> ; </w:t>
      </w:r>
      <w:r w:rsidRPr="00074A86">
        <w:rPr>
          <w:b w:val="0"/>
        </w:rPr>
        <w:t xml:space="preserve"> Apparition au début de la saison d’une grande étoile</w:t>
      </w:r>
      <w:r w:rsidR="00A145ED">
        <w:rPr>
          <w:b w:val="0"/>
        </w:rPr>
        <w:t xml:space="preserve"> </w:t>
      </w:r>
      <w:r w:rsidR="000323E1">
        <w:rPr>
          <w:sz w:val="18"/>
          <w:szCs w:val="18"/>
        </w:rPr>
        <w:t>(</w:t>
      </w:r>
      <w:r w:rsidR="000323E1" w:rsidRPr="00716958">
        <w:rPr>
          <w:b w:val="0"/>
          <w:sz w:val="18"/>
          <w:szCs w:val="18"/>
        </w:rPr>
        <w:t>AdSGE</w:t>
      </w:r>
      <w:r w:rsidR="000323E1">
        <w:rPr>
          <w:sz w:val="18"/>
          <w:szCs w:val="18"/>
        </w:rPr>
        <w:t>)</w:t>
      </w:r>
      <w:r w:rsidRPr="00074A86">
        <w:rPr>
          <w:b w:val="0"/>
        </w:rPr>
        <w:t>, Absence de la grande étoile au début de la saison</w:t>
      </w:r>
      <w:r w:rsidR="00A145ED">
        <w:rPr>
          <w:b w:val="0"/>
        </w:rPr>
        <w:t xml:space="preserve"> </w:t>
      </w:r>
      <w:r w:rsidR="000323E1">
        <w:rPr>
          <w:sz w:val="18"/>
          <w:szCs w:val="18"/>
        </w:rPr>
        <w:t>(</w:t>
      </w:r>
      <w:r w:rsidR="000323E1" w:rsidRPr="00716958">
        <w:rPr>
          <w:b w:val="0"/>
          <w:sz w:val="18"/>
          <w:szCs w:val="18"/>
        </w:rPr>
        <w:t>abSGE)</w:t>
      </w:r>
      <w:r w:rsidRPr="00074A86">
        <w:rPr>
          <w:b w:val="0"/>
        </w:rPr>
        <w:t xml:space="preserve"> et Orientation du tourbillon vers le lever du solei</w:t>
      </w:r>
      <w:r w:rsidR="008A26D5">
        <w:rPr>
          <w:b w:val="0"/>
        </w:rPr>
        <w:t xml:space="preserve">l </w:t>
      </w:r>
      <w:r w:rsidR="008A26D5">
        <w:rPr>
          <w:sz w:val="18"/>
          <w:szCs w:val="18"/>
        </w:rPr>
        <w:t>(</w:t>
      </w:r>
      <w:r w:rsidR="008A26D5" w:rsidRPr="00716958">
        <w:rPr>
          <w:b w:val="0"/>
          <w:sz w:val="18"/>
          <w:szCs w:val="18"/>
        </w:rPr>
        <w:t>OTLS)</w:t>
      </w:r>
      <w:r w:rsidR="008A26D5">
        <w:rPr>
          <w:sz w:val="18"/>
          <w:szCs w:val="18"/>
        </w:rPr>
        <w:t> </w:t>
      </w:r>
      <w:r w:rsidRPr="00074A86">
        <w:rPr>
          <w:b w:val="0"/>
        </w:rPr>
        <w:t xml:space="preserve"> ont une meilleure contribution et une meilleure qualité de représentation sur cet axe.</w:t>
      </w:r>
    </w:p>
    <w:p w:rsidR="008261AC" w:rsidRDefault="00B95CE0" w:rsidP="007E4DFC">
      <w:pPr>
        <w:jc w:val="both"/>
        <w:rPr>
          <w:b w:val="0"/>
        </w:rPr>
      </w:pPr>
      <w:r w:rsidRPr="00074A86">
        <w:rPr>
          <w:b w:val="0"/>
        </w:rPr>
        <w:t>De l’observation de la figure</w:t>
      </w:r>
      <w:r w:rsidR="00716958">
        <w:rPr>
          <w:b w:val="0"/>
        </w:rPr>
        <w:t xml:space="preserve"> </w:t>
      </w:r>
      <w:r w:rsidR="008519AA">
        <w:rPr>
          <w:b w:val="0"/>
        </w:rPr>
        <w:t>2</w:t>
      </w:r>
      <w:r w:rsidRPr="00074A86">
        <w:rPr>
          <w:b w:val="0"/>
        </w:rPr>
        <w:t>, nous pouvons constater que les groupes socioculturels Dendi</w:t>
      </w:r>
      <w:r w:rsidR="00716958">
        <w:rPr>
          <w:b w:val="0"/>
        </w:rPr>
        <w:t xml:space="preserve"> </w:t>
      </w:r>
      <w:r w:rsidR="00716958">
        <w:rPr>
          <w:sz w:val="18"/>
          <w:szCs w:val="18"/>
        </w:rPr>
        <w:t>(</w:t>
      </w:r>
      <w:r w:rsidR="00716958" w:rsidRPr="00716958">
        <w:rPr>
          <w:b w:val="0"/>
          <w:sz w:val="18"/>
          <w:szCs w:val="18"/>
        </w:rPr>
        <w:t>eD</w:t>
      </w:r>
      <w:r w:rsidR="00716958">
        <w:rPr>
          <w:sz w:val="18"/>
          <w:szCs w:val="18"/>
        </w:rPr>
        <w:t>) </w:t>
      </w:r>
      <w:r w:rsidRPr="00074A86">
        <w:rPr>
          <w:b w:val="0"/>
        </w:rPr>
        <w:t xml:space="preserve"> et Mokollé</w:t>
      </w:r>
      <w:r w:rsidR="00716958">
        <w:rPr>
          <w:b w:val="0"/>
        </w:rPr>
        <w:t xml:space="preserve"> (eM)</w:t>
      </w:r>
      <w:r w:rsidRPr="00074A86">
        <w:rPr>
          <w:b w:val="0"/>
        </w:rPr>
        <w:t xml:space="preserve"> sont opposés sur cet axe de plus, les perceptions Faible intensité et fréquence de </w:t>
      </w:r>
      <w:r w:rsidR="00CB072A">
        <w:rPr>
          <w:b w:val="0"/>
        </w:rPr>
        <w:t xml:space="preserve">la pluie </w:t>
      </w:r>
      <w:r w:rsidR="0083456A" w:rsidRPr="00716958">
        <w:rPr>
          <w:b w:val="0"/>
        </w:rPr>
        <w:t>(</w:t>
      </w:r>
      <w:r w:rsidR="00340AF2" w:rsidRPr="00716958">
        <w:rPr>
          <w:b w:val="0"/>
          <w:sz w:val="18"/>
          <w:szCs w:val="18"/>
        </w:rPr>
        <w:t>fIFP</w:t>
      </w:r>
      <w:r w:rsidR="00340AF2">
        <w:rPr>
          <w:b w:val="0"/>
        </w:rPr>
        <w:t>)</w:t>
      </w:r>
      <w:r w:rsidR="00A145ED">
        <w:rPr>
          <w:b w:val="0"/>
        </w:rPr>
        <w:t xml:space="preserve"> </w:t>
      </w:r>
      <w:r w:rsidR="00CB072A">
        <w:rPr>
          <w:b w:val="0"/>
        </w:rPr>
        <w:t>et Direction du vent E–</w:t>
      </w:r>
      <w:r w:rsidRPr="00074A86">
        <w:rPr>
          <w:b w:val="0"/>
        </w:rPr>
        <w:t>O</w:t>
      </w:r>
      <w:r w:rsidR="00A145ED">
        <w:rPr>
          <w:b w:val="0"/>
        </w:rPr>
        <w:t xml:space="preserve"> </w:t>
      </w:r>
      <w:r w:rsidR="0083456A" w:rsidRPr="00716958">
        <w:rPr>
          <w:b w:val="0"/>
          <w:sz w:val="18"/>
          <w:szCs w:val="18"/>
        </w:rPr>
        <w:t>(DV</w:t>
      </w:r>
      <w:r w:rsidR="0083456A">
        <w:rPr>
          <w:sz w:val="18"/>
          <w:szCs w:val="18"/>
        </w:rPr>
        <w:t>)</w:t>
      </w:r>
      <w:r w:rsidRPr="00074A86">
        <w:rPr>
          <w:b w:val="0"/>
        </w:rPr>
        <w:t xml:space="preserve"> sont situé</w:t>
      </w:r>
      <w:r w:rsidR="002E375F" w:rsidRPr="00074A86">
        <w:rPr>
          <w:b w:val="0"/>
        </w:rPr>
        <w:t>es</w:t>
      </w:r>
      <w:r w:rsidRPr="00074A86">
        <w:rPr>
          <w:b w:val="0"/>
        </w:rPr>
        <w:t xml:space="preserve"> du même côté que les </w:t>
      </w:r>
      <w:r w:rsidR="009B14EA" w:rsidRPr="00074A86">
        <w:rPr>
          <w:b w:val="0"/>
        </w:rPr>
        <w:t>Dendi</w:t>
      </w:r>
      <w:r w:rsidR="009B14EA">
        <w:rPr>
          <w:sz w:val="18"/>
          <w:szCs w:val="18"/>
        </w:rPr>
        <w:t xml:space="preserve"> (</w:t>
      </w:r>
      <w:r w:rsidR="009B14EA" w:rsidRPr="00716958">
        <w:rPr>
          <w:b w:val="0"/>
          <w:sz w:val="18"/>
          <w:szCs w:val="18"/>
        </w:rPr>
        <w:t>eD</w:t>
      </w:r>
      <w:r w:rsidR="009B14EA">
        <w:rPr>
          <w:sz w:val="18"/>
          <w:szCs w:val="18"/>
        </w:rPr>
        <w:t>) </w:t>
      </w:r>
      <w:r w:rsidRPr="00074A86">
        <w:rPr>
          <w:b w:val="0"/>
        </w:rPr>
        <w:t xml:space="preserve"> tandis que la perception Forte intensité et fréquence de la pluie</w:t>
      </w:r>
      <w:r w:rsidR="00716958">
        <w:rPr>
          <w:b w:val="0"/>
        </w:rPr>
        <w:t xml:space="preserve"> </w:t>
      </w:r>
      <w:r w:rsidR="0083456A">
        <w:rPr>
          <w:b w:val="0"/>
        </w:rPr>
        <w:t>(</w:t>
      </w:r>
      <w:r w:rsidR="0083456A" w:rsidRPr="00716958">
        <w:rPr>
          <w:b w:val="0"/>
          <w:sz w:val="18"/>
          <w:szCs w:val="18"/>
        </w:rPr>
        <w:t>FIFP)</w:t>
      </w:r>
      <w:r w:rsidRPr="00074A86">
        <w:rPr>
          <w:b w:val="0"/>
        </w:rPr>
        <w:t xml:space="preserve"> est située du même côté que les </w:t>
      </w:r>
      <w:r w:rsidR="009B14EA" w:rsidRPr="00074A86">
        <w:rPr>
          <w:b w:val="0"/>
        </w:rPr>
        <w:t>Mokollé</w:t>
      </w:r>
      <w:r w:rsidR="009B14EA">
        <w:rPr>
          <w:sz w:val="18"/>
          <w:szCs w:val="18"/>
        </w:rPr>
        <w:t xml:space="preserve"> (</w:t>
      </w:r>
      <w:r w:rsidR="009B14EA" w:rsidRPr="00716958">
        <w:rPr>
          <w:b w:val="0"/>
          <w:sz w:val="18"/>
          <w:szCs w:val="18"/>
        </w:rPr>
        <w:t>eM</w:t>
      </w:r>
      <w:r w:rsidR="009B14EA">
        <w:rPr>
          <w:sz w:val="18"/>
          <w:szCs w:val="18"/>
        </w:rPr>
        <w:t>)</w:t>
      </w:r>
      <w:r w:rsidRPr="00074A86">
        <w:rPr>
          <w:b w:val="0"/>
        </w:rPr>
        <w:t xml:space="preserve">Nous pouvons </w:t>
      </w:r>
      <w:r w:rsidR="00C458B4" w:rsidRPr="00074A86">
        <w:rPr>
          <w:b w:val="0"/>
        </w:rPr>
        <w:t>donc conclure que la prévision saisonnière</w:t>
      </w:r>
      <w:r w:rsidRPr="00074A86">
        <w:rPr>
          <w:b w:val="0"/>
        </w:rPr>
        <w:t xml:space="preserve"> est perçu</w:t>
      </w:r>
      <w:r w:rsidR="00C458B4" w:rsidRPr="00074A86">
        <w:rPr>
          <w:b w:val="0"/>
        </w:rPr>
        <w:t>e</w:t>
      </w:r>
      <w:r w:rsidR="000447E2">
        <w:rPr>
          <w:b w:val="0"/>
        </w:rPr>
        <w:t xml:space="preserve"> par les M</w:t>
      </w:r>
      <w:r w:rsidRPr="00074A86">
        <w:rPr>
          <w:b w:val="0"/>
        </w:rPr>
        <w:t xml:space="preserve">okollé comme une Forte intensité et fréquence de la pluie </w:t>
      </w:r>
      <w:r w:rsidR="0083456A">
        <w:rPr>
          <w:b w:val="0"/>
        </w:rPr>
        <w:t>(</w:t>
      </w:r>
      <w:r w:rsidR="008261AC" w:rsidRPr="00716958">
        <w:rPr>
          <w:b w:val="0"/>
          <w:sz w:val="18"/>
          <w:szCs w:val="18"/>
        </w:rPr>
        <w:t>FIFP</w:t>
      </w:r>
      <w:r w:rsidR="0083456A">
        <w:rPr>
          <w:sz w:val="18"/>
          <w:szCs w:val="18"/>
        </w:rPr>
        <w:t>)</w:t>
      </w:r>
      <w:r w:rsidRPr="00074A86">
        <w:rPr>
          <w:b w:val="0"/>
        </w:rPr>
        <w:t xml:space="preserve">contrairement au Dendi qui pense </w:t>
      </w:r>
      <w:r w:rsidR="00EA5B08" w:rsidRPr="00074A86">
        <w:rPr>
          <w:b w:val="0"/>
        </w:rPr>
        <w:t>qu’une</w:t>
      </w:r>
      <w:r w:rsidRPr="00074A86">
        <w:rPr>
          <w:b w:val="0"/>
        </w:rPr>
        <w:t xml:space="preserve"> Faible intensité et fréquence de la pluie </w:t>
      </w:r>
      <w:r w:rsidR="0083456A">
        <w:rPr>
          <w:b w:val="0"/>
        </w:rPr>
        <w:t>(</w:t>
      </w:r>
      <w:r w:rsidR="0083456A" w:rsidRPr="00716958">
        <w:rPr>
          <w:b w:val="0"/>
          <w:sz w:val="18"/>
          <w:szCs w:val="18"/>
        </w:rPr>
        <w:t>fIFP</w:t>
      </w:r>
      <w:r w:rsidR="0083456A">
        <w:rPr>
          <w:sz w:val="18"/>
          <w:szCs w:val="18"/>
        </w:rPr>
        <w:t>)</w:t>
      </w:r>
      <w:r w:rsidR="00716958">
        <w:rPr>
          <w:sz w:val="18"/>
          <w:szCs w:val="18"/>
        </w:rPr>
        <w:t xml:space="preserve"> </w:t>
      </w:r>
      <w:r w:rsidRPr="00074A86">
        <w:rPr>
          <w:b w:val="0"/>
        </w:rPr>
        <w:t>et Direction du vent</w:t>
      </w:r>
      <w:r w:rsidR="00A145ED">
        <w:rPr>
          <w:b w:val="0"/>
        </w:rPr>
        <w:t xml:space="preserve"> </w:t>
      </w:r>
      <w:r w:rsidR="00507F44">
        <w:rPr>
          <w:b w:val="0"/>
        </w:rPr>
        <w:t>(</w:t>
      </w:r>
      <w:r w:rsidR="00507F44" w:rsidRPr="00716958">
        <w:rPr>
          <w:b w:val="0"/>
        </w:rPr>
        <w:t>DV</w:t>
      </w:r>
      <w:r w:rsidR="00507F44" w:rsidRPr="00CB072A">
        <w:t>)</w:t>
      </w:r>
      <w:r w:rsidR="00A145ED">
        <w:t xml:space="preserve"> </w:t>
      </w:r>
      <w:r w:rsidR="00CB072A">
        <w:rPr>
          <w:b w:val="0"/>
        </w:rPr>
        <w:t>E–</w:t>
      </w:r>
      <w:r w:rsidRPr="00074A86">
        <w:rPr>
          <w:b w:val="0"/>
        </w:rPr>
        <w:t>O.</w:t>
      </w:r>
      <w:r w:rsidR="00A145ED">
        <w:rPr>
          <w:b w:val="0"/>
        </w:rPr>
        <w:t xml:space="preserve"> </w:t>
      </w:r>
      <w:r w:rsidRPr="00074A86">
        <w:rPr>
          <w:b w:val="0"/>
        </w:rPr>
        <w:t>Par rapport au deuxième axe, nous constatons que l</w:t>
      </w:r>
      <w:r w:rsidR="000447E2">
        <w:rPr>
          <w:b w:val="0"/>
        </w:rPr>
        <w:t>es groupes socioculturels Peulh</w:t>
      </w:r>
      <w:r w:rsidRPr="00074A86">
        <w:rPr>
          <w:b w:val="0"/>
        </w:rPr>
        <w:t xml:space="preserve"> sont situés du même côté que les perceptions Tombée de la 1ère pluie dans la </w:t>
      </w:r>
      <w:r w:rsidR="00CB072A" w:rsidRPr="00CB072A">
        <w:rPr>
          <w:b w:val="0"/>
          <w:sz w:val="18"/>
          <w:szCs w:val="18"/>
        </w:rPr>
        <w:t>nu</w:t>
      </w:r>
      <w:r w:rsidR="00507F44" w:rsidRPr="00CB072A">
        <w:rPr>
          <w:b w:val="0"/>
        </w:rPr>
        <w:t>i</w:t>
      </w:r>
      <w:r w:rsidR="00507F44" w:rsidRPr="00074A86">
        <w:rPr>
          <w:b w:val="0"/>
        </w:rPr>
        <w:t>t</w:t>
      </w:r>
      <w:r w:rsidR="00507F44">
        <w:rPr>
          <w:sz w:val="18"/>
          <w:szCs w:val="18"/>
        </w:rPr>
        <w:t xml:space="preserve"> (</w:t>
      </w:r>
      <w:r w:rsidR="00507F44" w:rsidRPr="00716958">
        <w:rPr>
          <w:b w:val="0"/>
          <w:sz w:val="18"/>
          <w:szCs w:val="18"/>
        </w:rPr>
        <w:t>TPPN</w:t>
      </w:r>
      <w:r w:rsidR="00507F44">
        <w:rPr>
          <w:sz w:val="18"/>
          <w:szCs w:val="18"/>
        </w:rPr>
        <w:t>)</w:t>
      </w:r>
      <w:r w:rsidR="00A145ED">
        <w:rPr>
          <w:sz w:val="18"/>
          <w:szCs w:val="18"/>
        </w:rPr>
        <w:t xml:space="preserve"> </w:t>
      </w:r>
      <w:r w:rsidRPr="00074A86">
        <w:rPr>
          <w:b w:val="0"/>
        </w:rPr>
        <w:t xml:space="preserve">et Tombée </w:t>
      </w:r>
      <w:r w:rsidR="001660C3" w:rsidRPr="00074A86">
        <w:rPr>
          <w:b w:val="0"/>
        </w:rPr>
        <w:t xml:space="preserve">de la 1ère pluie </w:t>
      </w:r>
      <w:r w:rsidRPr="00074A86">
        <w:rPr>
          <w:b w:val="0"/>
        </w:rPr>
        <w:t>dans la journé</w:t>
      </w:r>
      <w:r w:rsidR="00507F44" w:rsidRPr="00074A86">
        <w:rPr>
          <w:b w:val="0"/>
        </w:rPr>
        <w:t>e</w:t>
      </w:r>
      <w:r w:rsidR="00A145ED">
        <w:rPr>
          <w:b w:val="0"/>
        </w:rPr>
        <w:t xml:space="preserve"> </w:t>
      </w:r>
      <w:r w:rsidR="00507F44">
        <w:rPr>
          <w:sz w:val="18"/>
          <w:szCs w:val="18"/>
        </w:rPr>
        <w:t>(</w:t>
      </w:r>
      <w:r w:rsidR="00507F44" w:rsidRPr="00716958">
        <w:rPr>
          <w:b w:val="0"/>
          <w:sz w:val="18"/>
          <w:szCs w:val="18"/>
        </w:rPr>
        <w:t>TPPJ</w:t>
      </w:r>
      <w:r w:rsidR="00507F44">
        <w:rPr>
          <w:sz w:val="18"/>
          <w:szCs w:val="18"/>
        </w:rPr>
        <w:t>)</w:t>
      </w:r>
      <w:r w:rsidRPr="00074A86">
        <w:rPr>
          <w:b w:val="0"/>
        </w:rPr>
        <w:t>. Cependant, ils sont opposés à la perception Beaucoup de nuage dans le ciel</w:t>
      </w:r>
      <w:r w:rsidR="00A145ED">
        <w:rPr>
          <w:b w:val="0"/>
        </w:rPr>
        <w:t xml:space="preserve"> </w:t>
      </w:r>
      <w:r w:rsidR="0083456A">
        <w:rPr>
          <w:sz w:val="18"/>
          <w:szCs w:val="18"/>
        </w:rPr>
        <w:t>(</w:t>
      </w:r>
      <w:r w:rsidR="008261AC" w:rsidRPr="00716958">
        <w:rPr>
          <w:b w:val="0"/>
          <w:sz w:val="18"/>
          <w:szCs w:val="18"/>
        </w:rPr>
        <w:t>BNC</w:t>
      </w:r>
      <w:r w:rsidR="0083456A">
        <w:rPr>
          <w:sz w:val="18"/>
          <w:szCs w:val="18"/>
        </w:rPr>
        <w:t>)</w:t>
      </w:r>
      <w:r w:rsidR="00A145ED">
        <w:rPr>
          <w:sz w:val="18"/>
          <w:szCs w:val="18"/>
        </w:rPr>
        <w:t xml:space="preserve"> </w:t>
      </w:r>
      <w:r w:rsidR="009C0D86" w:rsidRPr="00E30EED">
        <w:rPr>
          <w:b w:val="0"/>
        </w:rPr>
        <w:t xml:space="preserve">et Forte grondement du tonnerre </w:t>
      </w:r>
      <w:r w:rsidR="009C0D86" w:rsidRPr="00716958">
        <w:t>(</w:t>
      </w:r>
      <w:r w:rsidR="009C0D86" w:rsidRPr="00716958">
        <w:rPr>
          <w:b w:val="0"/>
        </w:rPr>
        <w:t>FGT</w:t>
      </w:r>
      <w:r w:rsidR="009C0D86" w:rsidRPr="00E30EED">
        <w:rPr>
          <w:b w:val="0"/>
        </w:rPr>
        <w:t>)</w:t>
      </w:r>
      <w:r w:rsidRPr="00E30EED">
        <w:rPr>
          <w:b w:val="0"/>
        </w:rPr>
        <w:t>. Nous pouvons donc conclure q</w:t>
      </w:r>
      <w:r w:rsidR="000447E2" w:rsidRPr="00E30EED">
        <w:rPr>
          <w:b w:val="0"/>
        </w:rPr>
        <w:t>ue les Peulh</w:t>
      </w:r>
      <w:r w:rsidR="003F01FE" w:rsidRPr="00E30EED">
        <w:rPr>
          <w:b w:val="0"/>
        </w:rPr>
        <w:t xml:space="preserve"> perçoivent que l’appréciation saisonnière e</w:t>
      </w:r>
      <w:r w:rsidRPr="00E30EED">
        <w:rPr>
          <w:b w:val="0"/>
        </w:rPr>
        <w:t>st liée aussi bien tombée de la 1</w:t>
      </w:r>
      <w:r w:rsidRPr="00E30EED">
        <w:rPr>
          <w:b w:val="0"/>
          <w:vertAlign w:val="superscript"/>
        </w:rPr>
        <w:t>ère</w:t>
      </w:r>
      <w:r w:rsidRPr="00E30EED">
        <w:rPr>
          <w:b w:val="0"/>
        </w:rPr>
        <w:t xml:space="preserve"> pluie soit dans la journée ou la nuit mais sans beaucoup de nuage dans le ciel</w:t>
      </w:r>
      <w:r w:rsidR="009C0D86" w:rsidRPr="00E30EED">
        <w:rPr>
          <w:b w:val="0"/>
        </w:rPr>
        <w:t xml:space="preserve"> et Forte grondement</w:t>
      </w:r>
      <w:r w:rsidR="009C0D86" w:rsidRPr="009C0D86">
        <w:rPr>
          <w:b w:val="0"/>
          <w:sz w:val="18"/>
          <w:szCs w:val="18"/>
        </w:rPr>
        <w:t xml:space="preserve"> du tonnerre</w:t>
      </w:r>
      <w:r w:rsidR="00A145ED">
        <w:rPr>
          <w:b w:val="0"/>
          <w:sz w:val="18"/>
          <w:szCs w:val="18"/>
        </w:rPr>
        <w:t xml:space="preserve"> </w:t>
      </w:r>
      <w:r w:rsidR="009C0D86" w:rsidRPr="009C0D86">
        <w:rPr>
          <w:sz w:val="18"/>
          <w:szCs w:val="18"/>
        </w:rPr>
        <w:t>(</w:t>
      </w:r>
      <w:r w:rsidR="009C0D86" w:rsidRPr="00716958">
        <w:rPr>
          <w:b w:val="0"/>
          <w:sz w:val="18"/>
          <w:szCs w:val="18"/>
        </w:rPr>
        <w:t>FGT</w:t>
      </w:r>
      <w:r w:rsidR="009C0D86">
        <w:rPr>
          <w:b w:val="0"/>
          <w:sz w:val="18"/>
          <w:szCs w:val="18"/>
        </w:rPr>
        <w:t>)</w:t>
      </w:r>
      <w:r w:rsidRPr="00074A86">
        <w:rPr>
          <w:b w:val="0"/>
        </w:rPr>
        <w:t xml:space="preserve">. </w:t>
      </w:r>
    </w:p>
    <w:p w:rsidR="00A622DA" w:rsidRDefault="008868F7" w:rsidP="00F52392">
      <w:pPr>
        <w:jc w:val="both"/>
      </w:pPr>
      <w:r>
        <w:rPr>
          <w:noProof/>
          <w:lang w:eastAsia="fr-FR"/>
        </w:rPr>
        <w:lastRenderedPageBreak/>
        <w:drawing>
          <wp:inline distT="0" distB="0" distL="0" distR="0">
            <wp:extent cx="3287706" cy="4647062"/>
            <wp:effectExtent l="19050" t="0" r="7944" b="0"/>
            <wp:docPr id="3" name="Image 1" descr="E:\Climate change\Dim2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mate change\Dim2_1.tif"/>
                    <pic:cNvPicPr>
                      <a:picLocks noChangeAspect="1" noChangeArrowheads="1"/>
                    </pic:cNvPicPr>
                  </pic:nvPicPr>
                  <pic:blipFill>
                    <a:blip r:embed="rId10" cstate="print"/>
                    <a:srcRect/>
                    <a:stretch>
                      <a:fillRect/>
                    </a:stretch>
                  </pic:blipFill>
                  <pic:spPr bwMode="auto">
                    <a:xfrm>
                      <a:off x="0" y="0"/>
                      <a:ext cx="3288751" cy="4648540"/>
                    </a:xfrm>
                    <a:prstGeom prst="rect">
                      <a:avLst/>
                    </a:prstGeom>
                    <a:noFill/>
                    <a:ln w="9525">
                      <a:noFill/>
                      <a:miter lim="800000"/>
                      <a:headEnd/>
                      <a:tailEnd/>
                    </a:ln>
                  </pic:spPr>
                </pic:pic>
              </a:graphicData>
            </a:graphic>
          </wp:inline>
        </w:drawing>
      </w:r>
    </w:p>
    <w:p w:rsidR="00B95CE0" w:rsidRPr="008868F7" w:rsidRDefault="008519AA" w:rsidP="00F52392">
      <w:pPr>
        <w:jc w:val="both"/>
      </w:pPr>
      <w:r>
        <w:t>Figure 2</w:t>
      </w:r>
      <w:r w:rsidR="00B95CE0" w:rsidRPr="00074A86">
        <w:rPr>
          <w:b w:val="0"/>
        </w:rPr>
        <w:t xml:space="preserve"> : représentation des groupes socioculturels et des perceptions </w:t>
      </w:r>
      <w:r w:rsidR="002A39B7" w:rsidRPr="00074A86">
        <w:rPr>
          <w:b w:val="0"/>
        </w:rPr>
        <w:t xml:space="preserve"> d’une pluie dans la journée </w:t>
      </w:r>
      <w:r w:rsidR="00B95CE0" w:rsidRPr="00074A86">
        <w:rPr>
          <w:b w:val="0"/>
        </w:rPr>
        <w:t>dans le plan formé par l’axe 1 et l’axe 2.</w:t>
      </w:r>
    </w:p>
    <w:p w:rsidR="006C7D42" w:rsidRDefault="00AC736E" w:rsidP="007E4DFC">
      <w:pPr>
        <w:jc w:val="both"/>
        <w:rPr>
          <w:sz w:val="18"/>
          <w:szCs w:val="18"/>
        </w:rPr>
      </w:pPr>
      <w:r>
        <w:rPr>
          <w:sz w:val="18"/>
          <w:szCs w:val="18"/>
          <w:u w:val="single"/>
        </w:rPr>
        <w:t>Légend</w:t>
      </w:r>
      <w:r w:rsidR="006C7D42" w:rsidRPr="001660C3">
        <w:rPr>
          <w:sz w:val="18"/>
          <w:szCs w:val="18"/>
          <w:u w:val="single"/>
        </w:rPr>
        <w:t>e</w:t>
      </w:r>
      <w:r w:rsidR="006C7D42">
        <w:rPr>
          <w:sz w:val="18"/>
          <w:szCs w:val="18"/>
        </w:rPr>
        <w:t xml:space="preserve"> : </w:t>
      </w:r>
      <w:r w:rsidR="006C7D42" w:rsidRPr="00A145ED">
        <w:rPr>
          <w:sz w:val="18"/>
          <w:szCs w:val="18"/>
        </w:rPr>
        <w:t>TPPN</w:t>
      </w:r>
      <w:r w:rsidR="00A513B5">
        <w:rPr>
          <w:sz w:val="18"/>
          <w:szCs w:val="18"/>
        </w:rPr>
        <w:t>=</w:t>
      </w:r>
      <w:r w:rsidR="006C7D42" w:rsidRPr="00074A86">
        <w:rPr>
          <w:b w:val="0"/>
        </w:rPr>
        <w:t>Tombée de la 1ère pluie dans la nuit</w:t>
      </w:r>
      <w:r>
        <w:rPr>
          <w:b w:val="0"/>
        </w:rPr>
        <w:t>,</w:t>
      </w:r>
      <w:r w:rsidR="00A145ED">
        <w:rPr>
          <w:b w:val="0"/>
        </w:rPr>
        <w:t xml:space="preserve"> </w:t>
      </w:r>
      <w:r w:rsidR="006C7D42" w:rsidRPr="00A145ED">
        <w:rPr>
          <w:sz w:val="18"/>
          <w:szCs w:val="18"/>
        </w:rPr>
        <w:t>TPPJ</w:t>
      </w:r>
      <w:r w:rsidR="00A513B5">
        <w:rPr>
          <w:sz w:val="18"/>
          <w:szCs w:val="18"/>
        </w:rPr>
        <w:t>=</w:t>
      </w:r>
      <w:r w:rsidR="006C7D42" w:rsidRPr="00074A86">
        <w:rPr>
          <w:b w:val="0"/>
        </w:rPr>
        <w:t xml:space="preserve">Tombée </w:t>
      </w:r>
      <w:r w:rsidR="006C7D42">
        <w:rPr>
          <w:b w:val="0"/>
        </w:rPr>
        <w:t>de la 1ère pluie</w:t>
      </w:r>
      <w:r>
        <w:rPr>
          <w:b w:val="0"/>
        </w:rPr>
        <w:t xml:space="preserve"> dans la journée,</w:t>
      </w:r>
      <w:r w:rsidR="00A145ED">
        <w:rPr>
          <w:b w:val="0"/>
        </w:rPr>
        <w:t xml:space="preserve"> </w:t>
      </w:r>
      <w:r w:rsidR="00340AF2" w:rsidRPr="00A145ED">
        <w:t>AdSGE</w:t>
      </w:r>
      <w:r w:rsidR="00A513B5">
        <w:rPr>
          <w:sz w:val="18"/>
          <w:szCs w:val="18"/>
        </w:rPr>
        <w:t>=</w:t>
      </w:r>
      <w:r w:rsidR="001660C3" w:rsidRPr="00074A86">
        <w:rPr>
          <w:b w:val="0"/>
        </w:rPr>
        <w:t>Apparition au début de la saison d’une grande étoile</w:t>
      </w:r>
      <w:r>
        <w:rPr>
          <w:b w:val="0"/>
        </w:rPr>
        <w:t>,</w:t>
      </w:r>
      <w:r w:rsidR="00A145ED" w:rsidRPr="00A145ED">
        <w:t xml:space="preserve"> </w:t>
      </w:r>
      <w:r w:rsidR="00340AF2" w:rsidRPr="00A145ED">
        <w:rPr>
          <w:sz w:val="18"/>
          <w:szCs w:val="18"/>
        </w:rPr>
        <w:t>abSGE</w:t>
      </w:r>
      <w:r w:rsidR="00A513B5">
        <w:rPr>
          <w:sz w:val="18"/>
          <w:szCs w:val="18"/>
        </w:rPr>
        <w:t>=</w:t>
      </w:r>
      <w:r w:rsidR="001660C3" w:rsidRPr="00074A86">
        <w:rPr>
          <w:b w:val="0"/>
        </w:rPr>
        <w:t>Absence de la grande</w:t>
      </w:r>
      <w:r w:rsidR="001660C3">
        <w:rPr>
          <w:b w:val="0"/>
        </w:rPr>
        <w:t xml:space="preserve"> étoile au début de la saison</w:t>
      </w:r>
      <w:r>
        <w:rPr>
          <w:b w:val="0"/>
        </w:rPr>
        <w:t>,</w:t>
      </w:r>
      <w:r w:rsidR="001660C3">
        <w:rPr>
          <w:b w:val="0"/>
        </w:rPr>
        <w:t xml:space="preserve"> </w:t>
      </w:r>
      <w:r w:rsidR="006C7D42" w:rsidRPr="00A145ED">
        <w:rPr>
          <w:sz w:val="18"/>
          <w:szCs w:val="18"/>
        </w:rPr>
        <w:t>FIFP</w:t>
      </w:r>
      <w:r w:rsidR="00A513B5">
        <w:rPr>
          <w:sz w:val="18"/>
          <w:szCs w:val="18"/>
        </w:rPr>
        <w:t>=</w:t>
      </w:r>
      <w:r w:rsidR="006C7D42" w:rsidRPr="00074A86">
        <w:rPr>
          <w:b w:val="0"/>
        </w:rPr>
        <w:t>Forte intensité et fréquence de la pluie</w:t>
      </w:r>
      <w:r>
        <w:rPr>
          <w:b w:val="0"/>
        </w:rPr>
        <w:t>,</w:t>
      </w:r>
      <w:r w:rsidR="00A145ED" w:rsidRPr="00A145ED">
        <w:t xml:space="preserve"> </w:t>
      </w:r>
      <w:r w:rsidR="006C7D42" w:rsidRPr="00A145ED">
        <w:rPr>
          <w:sz w:val="18"/>
          <w:szCs w:val="18"/>
        </w:rPr>
        <w:t>fIFP</w:t>
      </w:r>
      <w:r w:rsidR="00A513B5">
        <w:rPr>
          <w:sz w:val="18"/>
          <w:szCs w:val="18"/>
        </w:rPr>
        <w:t>=</w:t>
      </w:r>
      <w:r w:rsidR="006C7D42" w:rsidRPr="00074A86">
        <w:rPr>
          <w:b w:val="0"/>
        </w:rPr>
        <w:t>Faible intensité et fréquence de la pluie</w:t>
      </w:r>
      <w:r>
        <w:rPr>
          <w:b w:val="0"/>
        </w:rPr>
        <w:t>,</w:t>
      </w:r>
      <w:r w:rsidR="00A145ED">
        <w:rPr>
          <w:b w:val="0"/>
        </w:rPr>
        <w:t xml:space="preserve"> </w:t>
      </w:r>
      <w:r w:rsidR="006C7D42" w:rsidRPr="00A145ED">
        <w:rPr>
          <w:sz w:val="18"/>
          <w:szCs w:val="18"/>
        </w:rPr>
        <w:t>FGT</w:t>
      </w:r>
      <w:r w:rsidR="00A513B5">
        <w:rPr>
          <w:sz w:val="18"/>
          <w:szCs w:val="18"/>
        </w:rPr>
        <w:t>=</w:t>
      </w:r>
      <w:r w:rsidR="00F9707C" w:rsidRPr="00E30EED">
        <w:rPr>
          <w:b w:val="0"/>
        </w:rPr>
        <w:t>Forte grondement du tonnerre</w:t>
      </w:r>
      <w:r>
        <w:rPr>
          <w:b w:val="0"/>
        </w:rPr>
        <w:t>,</w:t>
      </w:r>
      <w:r w:rsidR="00A145ED">
        <w:rPr>
          <w:b w:val="0"/>
        </w:rPr>
        <w:t xml:space="preserve"> </w:t>
      </w:r>
      <w:r w:rsidR="006C7D42" w:rsidRPr="00A145ED">
        <w:rPr>
          <w:sz w:val="18"/>
          <w:szCs w:val="18"/>
        </w:rPr>
        <w:t>DV</w:t>
      </w:r>
      <w:r w:rsidR="00A513B5">
        <w:rPr>
          <w:sz w:val="18"/>
          <w:szCs w:val="18"/>
        </w:rPr>
        <w:t>=</w:t>
      </w:r>
      <w:r w:rsidR="006C7D42" w:rsidRPr="00074A86">
        <w:rPr>
          <w:b w:val="0"/>
        </w:rPr>
        <w:t>Direction du vent</w:t>
      </w:r>
      <w:r>
        <w:rPr>
          <w:b w:val="0"/>
        </w:rPr>
        <w:t>,</w:t>
      </w:r>
      <w:r w:rsidR="00A145ED">
        <w:rPr>
          <w:b w:val="0"/>
        </w:rPr>
        <w:t xml:space="preserve"> </w:t>
      </w:r>
      <w:r w:rsidR="00F9707C" w:rsidRPr="00A145ED">
        <w:rPr>
          <w:sz w:val="18"/>
          <w:szCs w:val="18"/>
        </w:rPr>
        <w:t>OTLS</w:t>
      </w:r>
      <w:r w:rsidR="00F9707C">
        <w:rPr>
          <w:sz w:val="18"/>
          <w:szCs w:val="18"/>
        </w:rPr>
        <w:t> </w:t>
      </w:r>
      <w:r w:rsidR="00A513B5">
        <w:rPr>
          <w:b w:val="0"/>
        </w:rPr>
        <w:t>=</w:t>
      </w:r>
      <w:r w:rsidR="001660C3" w:rsidRPr="00074A86">
        <w:rPr>
          <w:b w:val="0"/>
        </w:rPr>
        <w:t>Orientation du tourbillon vers le lever du soleil</w:t>
      </w:r>
      <w:r>
        <w:rPr>
          <w:b w:val="0"/>
        </w:rPr>
        <w:t>,</w:t>
      </w:r>
      <w:r w:rsidR="00A145ED">
        <w:rPr>
          <w:b w:val="0"/>
        </w:rPr>
        <w:t xml:space="preserve"> </w:t>
      </w:r>
      <w:r w:rsidR="006C7D42" w:rsidRPr="00A145ED">
        <w:rPr>
          <w:sz w:val="18"/>
          <w:szCs w:val="18"/>
        </w:rPr>
        <w:t>BNC</w:t>
      </w:r>
      <w:r w:rsidR="00CF5AFE">
        <w:rPr>
          <w:sz w:val="18"/>
          <w:szCs w:val="18"/>
        </w:rPr>
        <w:t>=</w:t>
      </w:r>
      <w:r w:rsidR="001660C3" w:rsidRPr="00074A86">
        <w:rPr>
          <w:b w:val="0"/>
        </w:rPr>
        <w:t xml:space="preserve">Beaucoup de nuage dans le </w:t>
      </w:r>
      <w:r w:rsidR="00CF5AFE" w:rsidRPr="00074A86">
        <w:rPr>
          <w:b w:val="0"/>
        </w:rPr>
        <w:t>ciel</w:t>
      </w:r>
      <w:r w:rsidR="00CF5AFE">
        <w:rPr>
          <w:b w:val="0"/>
        </w:rPr>
        <w:t>.</w:t>
      </w:r>
    </w:p>
    <w:p w:rsidR="00507F44" w:rsidRPr="00A145ED" w:rsidRDefault="00A145ED" w:rsidP="007E4DFC">
      <w:pPr>
        <w:jc w:val="both"/>
        <w:rPr>
          <w:b w:val="0"/>
        </w:rPr>
      </w:pPr>
      <w:r w:rsidRPr="00A145ED">
        <w:t>e</w:t>
      </w:r>
      <w:r w:rsidR="00507F44" w:rsidRPr="00A145ED">
        <w:t>B</w:t>
      </w:r>
      <w:r w:rsidR="00507F44" w:rsidRPr="00F9707C">
        <w:t> </w:t>
      </w:r>
      <w:r w:rsidR="00CF5AFE">
        <w:t>=</w:t>
      </w:r>
      <w:r w:rsidR="00507F44" w:rsidRPr="00F9707C">
        <w:rPr>
          <w:b w:val="0"/>
        </w:rPr>
        <w:t>Bariba</w:t>
      </w:r>
      <w:r w:rsidR="00AC736E">
        <w:rPr>
          <w:b w:val="0"/>
        </w:rPr>
        <w:t>,</w:t>
      </w:r>
      <w:r>
        <w:rPr>
          <w:b w:val="0"/>
        </w:rPr>
        <w:t xml:space="preserve"> </w:t>
      </w:r>
      <w:r w:rsidR="00507F44" w:rsidRPr="00A145ED">
        <w:t>eP </w:t>
      </w:r>
      <w:r w:rsidR="00CF5AFE">
        <w:t>=</w:t>
      </w:r>
      <w:r w:rsidR="00507F44" w:rsidRPr="00F9707C">
        <w:rPr>
          <w:b w:val="0"/>
        </w:rPr>
        <w:t xml:space="preserve"> Peulh</w:t>
      </w:r>
      <w:r w:rsidR="00AC736E">
        <w:rPr>
          <w:b w:val="0"/>
        </w:rPr>
        <w:t>,</w:t>
      </w:r>
      <w:r w:rsidR="00507F44" w:rsidRPr="00F9707C">
        <w:t xml:space="preserve">  </w:t>
      </w:r>
      <w:r w:rsidR="00507F44" w:rsidRPr="00A145ED">
        <w:t>eD </w:t>
      </w:r>
      <w:r w:rsidR="00CF5AFE">
        <w:t>=</w:t>
      </w:r>
      <w:r w:rsidR="00507F44" w:rsidRPr="00F9707C">
        <w:rPr>
          <w:b w:val="0"/>
        </w:rPr>
        <w:t>Dendi</w:t>
      </w:r>
      <w:r w:rsidR="00AC736E">
        <w:rPr>
          <w:b w:val="0"/>
        </w:rPr>
        <w:t>,</w:t>
      </w:r>
      <w:r w:rsidR="00507F44" w:rsidRPr="00F9707C">
        <w:t xml:space="preserve">  </w:t>
      </w:r>
      <w:r w:rsidR="00507F44" w:rsidRPr="00A145ED">
        <w:t>eM</w:t>
      </w:r>
      <w:r w:rsidR="00507F44" w:rsidRPr="00F9707C">
        <w:t> </w:t>
      </w:r>
      <w:r w:rsidR="00CF5AFE">
        <w:t>=</w:t>
      </w:r>
      <w:r w:rsidR="00507F44" w:rsidRPr="00F9707C">
        <w:rPr>
          <w:b w:val="0"/>
        </w:rPr>
        <w:t>Mokollé</w:t>
      </w:r>
      <w:r w:rsidR="00AC736E">
        <w:rPr>
          <w:b w:val="0"/>
        </w:rPr>
        <w:t>,</w:t>
      </w:r>
      <w:r>
        <w:rPr>
          <w:b w:val="0"/>
        </w:rPr>
        <w:t xml:space="preserve"> </w:t>
      </w:r>
      <w:r w:rsidR="00507F44" w:rsidRPr="00A145ED">
        <w:t>eG</w:t>
      </w:r>
      <w:r w:rsidR="00507F44" w:rsidRPr="00F9707C">
        <w:t> </w:t>
      </w:r>
      <w:r w:rsidR="00CF5AFE">
        <w:t>=</w:t>
      </w:r>
      <w:r w:rsidR="00507F44" w:rsidRPr="00F9707C">
        <w:rPr>
          <w:b w:val="0"/>
        </w:rPr>
        <w:t xml:space="preserve"> Gourmantché</w:t>
      </w:r>
    </w:p>
    <w:p w:rsidR="00CF3F4D" w:rsidRDefault="00702150" w:rsidP="00961536">
      <w:pPr>
        <w:pStyle w:val="Paragraphedeliste"/>
        <w:numPr>
          <w:ilvl w:val="0"/>
          <w:numId w:val="3"/>
        </w:numPr>
        <w:jc w:val="both"/>
      </w:pPr>
      <w:r w:rsidRPr="008D3515">
        <w:t xml:space="preserve">Indicateurs </w:t>
      </w:r>
      <w:r w:rsidR="00CF3F4D">
        <w:t>d’une pluie dans la journée</w:t>
      </w:r>
    </w:p>
    <w:p w:rsidR="00E06452" w:rsidRPr="00074A86" w:rsidRDefault="003F01FE" w:rsidP="007E4DFC">
      <w:pPr>
        <w:jc w:val="both"/>
        <w:rPr>
          <w:b w:val="0"/>
        </w:rPr>
      </w:pPr>
      <w:r w:rsidRPr="00074A86">
        <w:rPr>
          <w:b w:val="0"/>
        </w:rPr>
        <w:t xml:space="preserve"> </w:t>
      </w:r>
      <w:r w:rsidR="00CF3F4D" w:rsidRPr="00074A86">
        <w:rPr>
          <w:b w:val="0"/>
        </w:rPr>
        <w:t>Considérant</w:t>
      </w:r>
      <w:r w:rsidRPr="00074A86">
        <w:rPr>
          <w:b w:val="0"/>
        </w:rPr>
        <w:t xml:space="preserve"> la </w:t>
      </w:r>
      <w:r w:rsidR="00E06452" w:rsidRPr="00074A86">
        <w:rPr>
          <w:b w:val="0"/>
        </w:rPr>
        <w:t>figure</w:t>
      </w:r>
      <w:r w:rsidR="008519AA">
        <w:rPr>
          <w:b w:val="0"/>
        </w:rPr>
        <w:t xml:space="preserve"> 3</w:t>
      </w:r>
      <w:r w:rsidR="00E06452" w:rsidRPr="00074A86">
        <w:rPr>
          <w:b w:val="0"/>
        </w:rPr>
        <w:t>, nous constatons par rapport au troisième axe que les groupes socioculturels Bariba</w:t>
      </w:r>
      <w:r w:rsidR="00AC736E">
        <w:rPr>
          <w:b w:val="0"/>
        </w:rPr>
        <w:t xml:space="preserve"> (</w:t>
      </w:r>
      <w:r w:rsidR="00BE3FF9" w:rsidRPr="00CF5AFE">
        <w:rPr>
          <w:b w:val="0"/>
        </w:rPr>
        <w:t>eB</w:t>
      </w:r>
      <w:r w:rsidR="00AC736E">
        <w:rPr>
          <w:b w:val="0"/>
        </w:rPr>
        <w:t xml:space="preserve">) </w:t>
      </w:r>
      <w:r w:rsidR="00E06452" w:rsidRPr="00074A86">
        <w:rPr>
          <w:b w:val="0"/>
        </w:rPr>
        <w:t xml:space="preserve">sont situés du même côté que les perceptions Apparition au début de la saison d’une grande étoile </w:t>
      </w:r>
      <w:r w:rsidR="0083456A" w:rsidRPr="00AC736E">
        <w:rPr>
          <w:b w:val="0"/>
        </w:rPr>
        <w:t>(</w:t>
      </w:r>
      <w:r w:rsidR="0083456A" w:rsidRPr="00AC736E">
        <w:rPr>
          <w:b w:val="0"/>
          <w:sz w:val="18"/>
          <w:szCs w:val="18"/>
        </w:rPr>
        <w:t>AdSGE</w:t>
      </w:r>
      <w:r w:rsidR="0083456A" w:rsidRPr="00AC736E">
        <w:rPr>
          <w:sz w:val="18"/>
          <w:szCs w:val="18"/>
        </w:rPr>
        <w:t>)</w:t>
      </w:r>
      <w:r w:rsidR="00AC736E">
        <w:rPr>
          <w:sz w:val="18"/>
          <w:szCs w:val="18"/>
        </w:rPr>
        <w:t xml:space="preserve"> </w:t>
      </w:r>
      <w:r w:rsidR="00E06452" w:rsidRPr="00074A86">
        <w:rPr>
          <w:b w:val="0"/>
        </w:rPr>
        <w:t xml:space="preserve">et Absence de la grande étoile au début de la saison </w:t>
      </w:r>
      <w:r w:rsidR="0083456A">
        <w:rPr>
          <w:b w:val="0"/>
        </w:rPr>
        <w:t>(</w:t>
      </w:r>
      <w:r w:rsidR="0083456A" w:rsidRPr="00AC736E">
        <w:rPr>
          <w:b w:val="0"/>
          <w:sz w:val="18"/>
          <w:szCs w:val="18"/>
        </w:rPr>
        <w:t>abSGE)</w:t>
      </w:r>
      <w:r w:rsidR="00AC736E">
        <w:rPr>
          <w:sz w:val="18"/>
          <w:szCs w:val="18"/>
        </w:rPr>
        <w:t xml:space="preserve"> </w:t>
      </w:r>
      <w:r w:rsidR="00E06452" w:rsidRPr="00074A86">
        <w:rPr>
          <w:b w:val="0"/>
        </w:rPr>
        <w:t>mais opposées à la perception Orientation du tourbillon vers le lever du soleil</w:t>
      </w:r>
      <w:r w:rsidR="00AC736E">
        <w:rPr>
          <w:b w:val="0"/>
        </w:rPr>
        <w:t xml:space="preserve"> </w:t>
      </w:r>
      <w:r w:rsidR="0083456A">
        <w:rPr>
          <w:sz w:val="18"/>
          <w:szCs w:val="18"/>
        </w:rPr>
        <w:t>(</w:t>
      </w:r>
      <w:r w:rsidR="0083456A" w:rsidRPr="00AC736E">
        <w:rPr>
          <w:b w:val="0"/>
          <w:sz w:val="18"/>
          <w:szCs w:val="18"/>
        </w:rPr>
        <w:t>OTLS)</w:t>
      </w:r>
      <w:r w:rsidR="00E06452" w:rsidRPr="00AC736E">
        <w:rPr>
          <w:b w:val="0"/>
        </w:rPr>
        <w:t>.</w:t>
      </w:r>
      <w:r w:rsidR="00E06452" w:rsidRPr="00074A86">
        <w:rPr>
          <w:b w:val="0"/>
        </w:rPr>
        <w:t xml:space="preserve"> Nous pouvons donc conclure que les Bariba perçoivent que la prévision saisonnière est liée</w:t>
      </w:r>
      <w:r w:rsidR="0083456A">
        <w:rPr>
          <w:b w:val="0"/>
        </w:rPr>
        <w:t xml:space="preserve"> à</w:t>
      </w:r>
      <w:r w:rsidR="00E06452" w:rsidRPr="00074A86">
        <w:rPr>
          <w:b w:val="0"/>
        </w:rPr>
        <w:t xml:space="preserve"> une apparition ou absence de grande étoile au dé</w:t>
      </w:r>
      <w:r w:rsidR="006D2559">
        <w:rPr>
          <w:b w:val="0"/>
        </w:rPr>
        <w:t>but de la saison. Cependant, ce</w:t>
      </w:r>
      <w:r w:rsidR="00E06452" w:rsidRPr="00074A86">
        <w:rPr>
          <w:b w:val="0"/>
        </w:rPr>
        <w:t xml:space="preserve"> groupe ne </w:t>
      </w:r>
      <w:bookmarkStart w:id="10" w:name="_GoBack"/>
      <w:bookmarkEnd w:id="10"/>
      <w:r w:rsidR="006D2559" w:rsidRPr="00074A86">
        <w:rPr>
          <w:b w:val="0"/>
        </w:rPr>
        <w:t>perçoit</w:t>
      </w:r>
      <w:r w:rsidR="00E06452" w:rsidRPr="00074A86">
        <w:rPr>
          <w:b w:val="0"/>
        </w:rPr>
        <w:t xml:space="preserve"> pas que la prévision de la saison soit liée à une orientation du tourbillon vers le lever du soleil</w:t>
      </w:r>
      <w:r w:rsidR="00AC736E">
        <w:rPr>
          <w:b w:val="0"/>
        </w:rPr>
        <w:t xml:space="preserve"> </w:t>
      </w:r>
      <w:r w:rsidR="0083456A">
        <w:rPr>
          <w:sz w:val="18"/>
          <w:szCs w:val="18"/>
        </w:rPr>
        <w:t>(</w:t>
      </w:r>
      <w:r w:rsidR="0083456A" w:rsidRPr="00AC736E">
        <w:rPr>
          <w:b w:val="0"/>
          <w:sz w:val="18"/>
          <w:szCs w:val="18"/>
        </w:rPr>
        <w:t>OTLS</w:t>
      </w:r>
      <w:r w:rsidR="0083456A">
        <w:rPr>
          <w:sz w:val="18"/>
          <w:szCs w:val="18"/>
        </w:rPr>
        <w:t>)</w:t>
      </w:r>
      <w:r w:rsidR="00E06452" w:rsidRPr="00074A86">
        <w:rPr>
          <w:b w:val="0"/>
        </w:rPr>
        <w:t>.</w:t>
      </w:r>
    </w:p>
    <w:p w:rsidR="00074A86" w:rsidRPr="00A622DA" w:rsidRDefault="008868F7" w:rsidP="00F52392">
      <w:pPr>
        <w:jc w:val="both"/>
        <w:rPr>
          <w:b w:val="0"/>
          <w:sz w:val="18"/>
          <w:szCs w:val="18"/>
        </w:rPr>
      </w:pPr>
      <w:r>
        <w:rPr>
          <w:b w:val="0"/>
          <w:noProof/>
          <w:lang w:eastAsia="fr-FR"/>
        </w:rPr>
        <w:lastRenderedPageBreak/>
        <w:drawing>
          <wp:inline distT="0" distB="0" distL="0" distR="0">
            <wp:extent cx="4450592" cy="4626590"/>
            <wp:effectExtent l="19050" t="0" r="7108" b="0"/>
            <wp:docPr id="4" name="Image 2" descr="E:\Climate change\Dim1_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mate change\Dim1_3.tif"/>
                    <pic:cNvPicPr>
                      <a:picLocks noChangeAspect="1" noChangeArrowheads="1"/>
                    </pic:cNvPicPr>
                  </pic:nvPicPr>
                  <pic:blipFill>
                    <a:blip r:embed="rId11" cstate="print"/>
                    <a:srcRect/>
                    <a:stretch>
                      <a:fillRect/>
                    </a:stretch>
                  </pic:blipFill>
                  <pic:spPr bwMode="auto">
                    <a:xfrm>
                      <a:off x="0" y="0"/>
                      <a:ext cx="4451695" cy="4627737"/>
                    </a:xfrm>
                    <a:prstGeom prst="rect">
                      <a:avLst/>
                    </a:prstGeom>
                    <a:noFill/>
                    <a:ln w="9525">
                      <a:noFill/>
                      <a:miter lim="800000"/>
                      <a:headEnd/>
                      <a:tailEnd/>
                    </a:ln>
                  </pic:spPr>
                </pic:pic>
              </a:graphicData>
            </a:graphic>
          </wp:inline>
        </w:drawing>
      </w:r>
    </w:p>
    <w:p w:rsidR="00105958" w:rsidRPr="00074A86" w:rsidRDefault="00E30EED" w:rsidP="00F52392">
      <w:pPr>
        <w:jc w:val="both"/>
        <w:rPr>
          <w:b w:val="0"/>
        </w:rPr>
      </w:pPr>
      <w:r>
        <w:t>Figure 3</w:t>
      </w:r>
      <w:r w:rsidR="00B95CE0" w:rsidRPr="00074A86">
        <w:rPr>
          <w:b w:val="0"/>
        </w:rPr>
        <w:t xml:space="preserve"> : représentation des groupes socioculturels et des perceptions </w:t>
      </w:r>
      <w:r w:rsidR="002A39B7" w:rsidRPr="00074A86">
        <w:rPr>
          <w:b w:val="0"/>
        </w:rPr>
        <w:t xml:space="preserve"> de la prévision saisonnière </w:t>
      </w:r>
      <w:r w:rsidR="00B95CE0" w:rsidRPr="00074A86">
        <w:rPr>
          <w:b w:val="0"/>
        </w:rPr>
        <w:t>dans le p</w:t>
      </w:r>
      <w:r w:rsidR="006D2559">
        <w:rPr>
          <w:b w:val="0"/>
        </w:rPr>
        <w:t>lan formé par l’axe 1 et l’axe 3</w:t>
      </w:r>
      <w:r w:rsidR="00B95CE0" w:rsidRPr="00074A86">
        <w:rPr>
          <w:b w:val="0"/>
        </w:rPr>
        <w:t>.</w:t>
      </w:r>
    </w:p>
    <w:p w:rsidR="008868F7" w:rsidRDefault="0028450A" w:rsidP="007E4DFC">
      <w:pPr>
        <w:spacing w:line="240" w:lineRule="auto"/>
        <w:jc w:val="both"/>
      </w:pPr>
      <w:r w:rsidRPr="008D3515">
        <w:t>Conclusion</w:t>
      </w:r>
      <w:bookmarkStart w:id="11" w:name="_Toc296115307"/>
    </w:p>
    <w:p w:rsidR="00702150" w:rsidRPr="008868F7" w:rsidRDefault="00347B1D" w:rsidP="007E4DFC">
      <w:pPr>
        <w:spacing w:line="240" w:lineRule="auto"/>
        <w:jc w:val="both"/>
      </w:pPr>
      <w:r w:rsidRPr="00074A86">
        <w:rPr>
          <w:b w:val="0"/>
        </w:rPr>
        <w:t xml:space="preserve">Dans </w:t>
      </w:r>
      <w:r w:rsidR="005242B3" w:rsidRPr="00074A86">
        <w:rPr>
          <w:b w:val="0"/>
        </w:rPr>
        <w:t>l</w:t>
      </w:r>
      <w:r w:rsidRPr="00074A86">
        <w:rPr>
          <w:b w:val="0"/>
        </w:rPr>
        <w:t>e contexte de forte variabilité climatique, il serait intéressant de diffu</w:t>
      </w:r>
      <w:r w:rsidR="006B7D40">
        <w:rPr>
          <w:b w:val="0"/>
        </w:rPr>
        <w:t xml:space="preserve">ser des prévisions saisonnières </w:t>
      </w:r>
      <w:r w:rsidRPr="00074A86">
        <w:rPr>
          <w:b w:val="0"/>
        </w:rPr>
        <w:t xml:space="preserve">auprès des </w:t>
      </w:r>
      <w:r w:rsidR="006B7D40" w:rsidRPr="00074A86">
        <w:rPr>
          <w:b w:val="0"/>
        </w:rPr>
        <w:t>paysans afin</w:t>
      </w:r>
      <w:r w:rsidRPr="00074A86">
        <w:rPr>
          <w:b w:val="0"/>
        </w:rPr>
        <w:t xml:space="preserve"> qu’ils puissent bien pl</w:t>
      </w:r>
      <w:r w:rsidR="00D94223" w:rsidRPr="00074A86">
        <w:rPr>
          <w:b w:val="0"/>
        </w:rPr>
        <w:t>anifier les activités agricoles</w:t>
      </w:r>
      <w:r w:rsidRPr="00074A86">
        <w:rPr>
          <w:b w:val="0"/>
        </w:rPr>
        <w:t xml:space="preserve"> car les prévisions saisonnières </w:t>
      </w:r>
      <w:r w:rsidR="008F0B87">
        <w:rPr>
          <w:b w:val="0"/>
        </w:rPr>
        <w:t>météorologiques</w:t>
      </w:r>
      <w:r w:rsidR="001D63B8">
        <w:rPr>
          <w:b w:val="0"/>
        </w:rPr>
        <w:t xml:space="preserve"> disponibles actuellement couvrent une vaste étendue et sont peu utilisables par les </w:t>
      </w:r>
      <w:r w:rsidR="006C0226">
        <w:rPr>
          <w:b w:val="0"/>
        </w:rPr>
        <w:t>paysan</w:t>
      </w:r>
      <w:r w:rsidR="001D63B8">
        <w:rPr>
          <w:b w:val="0"/>
        </w:rPr>
        <w:t>s à l’échelle de leurs parcelles</w:t>
      </w:r>
      <w:r w:rsidR="007E4DFC">
        <w:rPr>
          <w:b w:val="0"/>
        </w:rPr>
        <w:t xml:space="preserve"> </w:t>
      </w:r>
      <w:r w:rsidR="00AE702D">
        <w:rPr>
          <w:b w:val="0"/>
        </w:rPr>
        <w:t xml:space="preserve">agricoles. </w:t>
      </w:r>
    </w:p>
    <w:p w:rsidR="00323D7B" w:rsidRPr="008D3515" w:rsidRDefault="00E06452" w:rsidP="00F52392">
      <w:pPr>
        <w:spacing w:after="100" w:afterAutospacing="1" w:line="240" w:lineRule="auto"/>
        <w:jc w:val="both"/>
      </w:pPr>
      <w:r w:rsidRPr="008D3515">
        <w:t>REFERENCES BIBLIOGRAPHIE</w:t>
      </w:r>
      <w:bookmarkEnd w:id="11"/>
      <w:r w:rsidR="001D63B8">
        <w:t>S</w:t>
      </w:r>
    </w:p>
    <w:p w:rsidR="00323D7B" w:rsidRPr="00A622DA" w:rsidRDefault="00323D7B" w:rsidP="00F52392">
      <w:pPr>
        <w:spacing w:line="240" w:lineRule="auto"/>
        <w:jc w:val="both"/>
        <w:rPr>
          <w:b w:val="0"/>
        </w:rPr>
      </w:pPr>
      <w:r w:rsidRPr="00A622DA">
        <w:t xml:space="preserve">ASECNA, 2007, </w:t>
      </w:r>
      <w:r w:rsidRPr="00A622DA">
        <w:rPr>
          <w:b w:val="0"/>
        </w:rPr>
        <w:t xml:space="preserve">Agence pour la sécurité de la navigation Aérienne en Afrique et à Madagascar, 2007. </w:t>
      </w:r>
      <w:r w:rsidRPr="00A622DA">
        <w:rPr>
          <w:b w:val="0"/>
          <w:i/>
        </w:rPr>
        <w:t>Données de la station météorologique de Kandi (Bénin)</w:t>
      </w:r>
      <w:r w:rsidRPr="00A622DA">
        <w:rPr>
          <w:b w:val="0"/>
        </w:rPr>
        <w:t>. Données non publiées</w:t>
      </w:r>
    </w:p>
    <w:p w:rsidR="00A622DA" w:rsidRPr="00A622DA" w:rsidRDefault="00FB15DC" w:rsidP="00F52392">
      <w:pPr>
        <w:spacing w:line="240" w:lineRule="auto"/>
        <w:jc w:val="both"/>
        <w:rPr>
          <w:rFonts w:eastAsia="DejaVu Sans"/>
          <w:kern w:val="1"/>
          <w:lang w:eastAsia="fr-FR"/>
        </w:rPr>
      </w:pPr>
      <w:r w:rsidRPr="00A622DA">
        <w:rPr>
          <w:color w:val="231F20"/>
        </w:rPr>
        <w:t xml:space="preserve">GIEC, </w:t>
      </w:r>
      <w:r w:rsidR="005A3F5E" w:rsidRPr="00A622DA">
        <w:rPr>
          <w:color w:val="231F20"/>
        </w:rPr>
        <w:t>2007,</w:t>
      </w:r>
      <w:r w:rsidR="005A3F5E" w:rsidRPr="00A622DA">
        <w:rPr>
          <w:b w:val="0"/>
        </w:rPr>
        <w:t>Rapport du Groupe I du GIEC : Bilan 2007 des changements climatiques : les bases scientifiques et physiques (</w:t>
      </w:r>
      <w:r w:rsidR="005A3F5E" w:rsidRPr="00A622DA">
        <w:rPr>
          <w:b w:val="0"/>
          <w:bCs/>
        </w:rPr>
        <w:t>ww.IPCC.ch</w:t>
      </w:r>
      <w:r w:rsidR="005A3F5E" w:rsidRPr="00A622DA">
        <w:rPr>
          <w:b w:val="0"/>
        </w:rPr>
        <w:t>)</w:t>
      </w:r>
    </w:p>
    <w:p w:rsidR="00A622DA" w:rsidRPr="00A622DA" w:rsidRDefault="00A622DA" w:rsidP="00F52392">
      <w:pPr>
        <w:spacing w:line="240" w:lineRule="auto"/>
        <w:jc w:val="both"/>
        <w:rPr>
          <w:b w:val="0"/>
        </w:rPr>
      </w:pPr>
      <w:r w:rsidRPr="00A622DA">
        <w:rPr>
          <w:rFonts w:eastAsia="DejaVu Sans"/>
          <w:kern w:val="1"/>
          <w:lang w:eastAsia="fr-FR"/>
        </w:rPr>
        <w:t xml:space="preserve">TRAORE A,2011, </w:t>
      </w:r>
      <w:r w:rsidRPr="00A622DA">
        <w:rPr>
          <w:b w:val="0"/>
        </w:rPr>
        <w:t>Prévisions saisonnières et vulnérabilité des producteurs agricoles face à la variabilité climatique dans la zone cotonnière ouest du Burkina Faso : cas des villages de Daboura et de Sidéradougou .</w:t>
      </w:r>
    </w:p>
    <w:p w:rsidR="00A622DA" w:rsidRPr="00A622DA" w:rsidRDefault="00A622DA" w:rsidP="00F52392">
      <w:pPr>
        <w:spacing w:line="240" w:lineRule="auto"/>
        <w:jc w:val="both"/>
        <w:rPr>
          <w:color w:val="000000"/>
        </w:rPr>
      </w:pPr>
      <w:r w:rsidRPr="00A622DA">
        <w:t xml:space="preserve">NORI M, TAYLOR M et SENSI A, 2008, </w:t>
      </w:r>
      <w:r w:rsidRPr="00A622DA">
        <w:rPr>
          <w:b w:val="0"/>
        </w:rPr>
        <w:t xml:space="preserve">Droits pastoraux, mode de vie et adaptation aux changements climatiques, IIED dossier n°148, 20p. </w:t>
      </w:r>
    </w:p>
    <w:sectPr w:rsidR="00A622DA" w:rsidRPr="00A622DA" w:rsidSect="008413CE">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8DB" w:rsidRDefault="003468DB" w:rsidP="00A73B9F">
      <w:pPr>
        <w:spacing w:before="0" w:line="240" w:lineRule="auto"/>
      </w:pPr>
      <w:r>
        <w:separator/>
      </w:r>
    </w:p>
  </w:endnote>
  <w:endnote w:type="continuationSeparator" w:id="1">
    <w:p w:rsidR="003468DB" w:rsidRDefault="003468DB" w:rsidP="00A73B9F">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00000000"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10964"/>
      <w:docPartObj>
        <w:docPartGallery w:val="Page Numbers (Bottom of Page)"/>
        <w:docPartUnique/>
      </w:docPartObj>
    </w:sdtPr>
    <w:sdtContent>
      <w:p w:rsidR="008413CE" w:rsidRDefault="0033573C">
        <w:pPr>
          <w:pStyle w:val="Pieddepage"/>
          <w:jc w:val="right"/>
        </w:pPr>
        <w:r>
          <w:fldChar w:fldCharType="begin"/>
        </w:r>
        <w:r w:rsidR="007679FA">
          <w:instrText xml:space="preserve"> PAGE   \* MERGEFORMAT </w:instrText>
        </w:r>
        <w:r>
          <w:fldChar w:fldCharType="separate"/>
        </w:r>
        <w:r w:rsidR="007D407F">
          <w:rPr>
            <w:noProof/>
          </w:rPr>
          <w:t>6</w:t>
        </w:r>
        <w:r>
          <w:rPr>
            <w:noProof/>
          </w:rPr>
          <w:fldChar w:fldCharType="end"/>
        </w:r>
      </w:p>
    </w:sdtContent>
  </w:sdt>
  <w:p w:rsidR="008413CE" w:rsidRDefault="008413C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8DB" w:rsidRDefault="003468DB" w:rsidP="00A73B9F">
      <w:pPr>
        <w:spacing w:before="0" w:line="240" w:lineRule="auto"/>
      </w:pPr>
      <w:r>
        <w:separator/>
      </w:r>
    </w:p>
  </w:footnote>
  <w:footnote w:type="continuationSeparator" w:id="1">
    <w:p w:rsidR="003468DB" w:rsidRDefault="003468DB" w:rsidP="00A73B9F">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74D58"/>
    <w:multiLevelType w:val="hybridMultilevel"/>
    <w:tmpl w:val="5D3421A6"/>
    <w:lvl w:ilvl="0" w:tplc="62060692">
      <w:start w:val="1"/>
      <w:numFmt w:val="decimal"/>
      <w:lvlText w:val="%1."/>
      <w:lvlJc w:val="left"/>
      <w:pPr>
        <w:ind w:left="720" w:hanging="360"/>
      </w:pPr>
      <w:rPr>
        <w:rFonts w:hint="default"/>
        <w:b/>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80305A1"/>
    <w:multiLevelType w:val="hybridMultilevel"/>
    <w:tmpl w:val="F2DA3CC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nsid w:val="703624FF"/>
    <w:multiLevelType w:val="hybridMultilevel"/>
    <w:tmpl w:val="12CEA70E"/>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nsid w:val="78A07647"/>
    <w:multiLevelType w:val="hybridMultilevel"/>
    <w:tmpl w:val="C2BC3468"/>
    <w:lvl w:ilvl="0" w:tplc="040C0001">
      <w:start w:val="1"/>
      <w:numFmt w:val="bullet"/>
      <w:lvlText w:val=""/>
      <w:lvlJc w:val="left"/>
      <w:pPr>
        <w:ind w:left="1042" w:hanging="360"/>
      </w:pPr>
      <w:rPr>
        <w:rFonts w:ascii="Symbol" w:hAnsi="Symbol" w:hint="default"/>
      </w:rPr>
    </w:lvl>
    <w:lvl w:ilvl="1" w:tplc="040C0003" w:tentative="1">
      <w:start w:val="1"/>
      <w:numFmt w:val="bullet"/>
      <w:lvlText w:val="o"/>
      <w:lvlJc w:val="left"/>
      <w:pPr>
        <w:ind w:left="1762" w:hanging="360"/>
      </w:pPr>
      <w:rPr>
        <w:rFonts w:ascii="Courier New" w:hAnsi="Courier New" w:cs="Courier New" w:hint="default"/>
      </w:rPr>
    </w:lvl>
    <w:lvl w:ilvl="2" w:tplc="040C0005" w:tentative="1">
      <w:start w:val="1"/>
      <w:numFmt w:val="bullet"/>
      <w:lvlText w:val=""/>
      <w:lvlJc w:val="left"/>
      <w:pPr>
        <w:ind w:left="2482" w:hanging="360"/>
      </w:pPr>
      <w:rPr>
        <w:rFonts w:ascii="Wingdings" w:hAnsi="Wingdings" w:hint="default"/>
      </w:rPr>
    </w:lvl>
    <w:lvl w:ilvl="3" w:tplc="040C0001" w:tentative="1">
      <w:start w:val="1"/>
      <w:numFmt w:val="bullet"/>
      <w:lvlText w:val=""/>
      <w:lvlJc w:val="left"/>
      <w:pPr>
        <w:ind w:left="3202" w:hanging="360"/>
      </w:pPr>
      <w:rPr>
        <w:rFonts w:ascii="Symbol" w:hAnsi="Symbol" w:hint="default"/>
      </w:rPr>
    </w:lvl>
    <w:lvl w:ilvl="4" w:tplc="040C0003" w:tentative="1">
      <w:start w:val="1"/>
      <w:numFmt w:val="bullet"/>
      <w:lvlText w:val="o"/>
      <w:lvlJc w:val="left"/>
      <w:pPr>
        <w:ind w:left="3922" w:hanging="360"/>
      </w:pPr>
      <w:rPr>
        <w:rFonts w:ascii="Courier New" w:hAnsi="Courier New" w:cs="Courier New" w:hint="default"/>
      </w:rPr>
    </w:lvl>
    <w:lvl w:ilvl="5" w:tplc="040C0005" w:tentative="1">
      <w:start w:val="1"/>
      <w:numFmt w:val="bullet"/>
      <w:lvlText w:val=""/>
      <w:lvlJc w:val="left"/>
      <w:pPr>
        <w:ind w:left="4642" w:hanging="360"/>
      </w:pPr>
      <w:rPr>
        <w:rFonts w:ascii="Wingdings" w:hAnsi="Wingdings" w:hint="default"/>
      </w:rPr>
    </w:lvl>
    <w:lvl w:ilvl="6" w:tplc="040C0001" w:tentative="1">
      <w:start w:val="1"/>
      <w:numFmt w:val="bullet"/>
      <w:lvlText w:val=""/>
      <w:lvlJc w:val="left"/>
      <w:pPr>
        <w:ind w:left="5362" w:hanging="360"/>
      </w:pPr>
      <w:rPr>
        <w:rFonts w:ascii="Symbol" w:hAnsi="Symbol" w:hint="default"/>
      </w:rPr>
    </w:lvl>
    <w:lvl w:ilvl="7" w:tplc="040C0003" w:tentative="1">
      <w:start w:val="1"/>
      <w:numFmt w:val="bullet"/>
      <w:lvlText w:val="o"/>
      <w:lvlJc w:val="left"/>
      <w:pPr>
        <w:ind w:left="6082" w:hanging="360"/>
      </w:pPr>
      <w:rPr>
        <w:rFonts w:ascii="Courier New" w:hAnsi="Courier New" w:cs="Courier New" w:hint="default"/>
      </w:rPr>
    </w:lvl>
    <w:lvl w:ilvl="8" w:tplc="040C0005" w:tentative="1">
      <w:start w:val="1"/>
      <w:numFmt w:val="bullet"/>
      <w:lvlText w:val=""/>
      <w:lvlJc w:val="left"/>
      <w:pPr>
        <w:ind w:left="6802"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E77E85"/>
    <w:rsid w:val="0000426A"/>
    <w:rsid w:val="0000708A"/>
    <w:rsid w:val="000323E1"/>
    <w:rsid w:val="00041435"/>
    <w:rsid w:val="000427DF"/>
    <w:rsid w:val="000447E2"/>
    <w:rsid w:val="000557D2"/>
    <w:rsid w:val="00061215"/>
    <w:rsid w:val="0007292E"/>
    <w:rsid w:val="00074A86"/>
    <w:rsid w:val="000A65F1"/>
    <w:rsid w:val="000C3906"/>
    <w:rsid w:val="000F2C92"/>
    <w:rsid w:val="00105958"/>
    <w:rsid w:val="00106D82"/>
    <w:rsid w:val="001158F2"/>
    <w:rsid w:val="001169DE"/>
    <w:rsid w:val="00126555"/>
    <w:rsid w:val="001609F7"/>
    <w:rsid w:val="001660C3"/>
    <w:rsid w:val="00185D20"/>
    <w:rsid w:val="00190B1C"/>
    <w:rsid w:val="00192DDA"/>
    <w:rsid w:val="001A0ADD"/>
    <w:rsid w:val="001A1DC0"/>
    <w:rsid w:val="001C733D"/>
    <w:rsid w:val="001D110C"/>
    <w:rsid w:val="001D3FD5"/>
    <w:rsid w:val="001D63B8"/>
    <w:rsid w:val="001E79BF"/>
    <w:rsid w:val="00203E85"/>
    <w:rsid w:val="002113CF"/>
    <w:rsid w:val="00212A74"/>
    <w:rsid w:val="002144B6"/>
    <w:rsid w:val="00220F31"/>
    <w:rsid w:val="00232890"/>
    <w:rsid w:val="00234342"/>
    <w:rsid w:val="0028010D"/>
    <w:rsid w:val="0028450A"/>
    <w:rsid w:val="00296A74"/>
    <w:rsid w:val="002A39B7"/>
    <w:rsid w:val="002C1E64"/>
    <w:rsid w:val="002D3A67"/>
    <w:rsid w:val="002E375F"/>
    <w:rsid w:val="002E3908"/>
    <w:rsid w:val="002F4B96"/>
    <w:rsid w:val="00303FE6"/>
    <w:rsid w:val="0031663E"/>
    <w:rsid w:val="00323D7B"/>
    <w:rsid w:val="00330CC9"/>
    <w:rsid w:val="0033573C"/>
    <w:rsid w:val="00340AF2"/>
    <w:rsid w:val="003468DB"/>
    <w:rsid w:val="00347B1D"/>
    <w:rsid w:val="00362CA6"/>
    <w:rsid w:val="003726DF"/>
    <w:rsid w:val="003818EA"/>
    <w:rsid w:val="00396497"/>
    <w:rsid w:val="003C3FF3"/>
    <w:rsid w:val="003C7975"/>
    <w:rsid w:val="003D7502"/>
    <w:rsid w:val="003F01FE"/>
    <w:rsid w:val="00401568"/>
    <w:rsid w:val="00426035"/>
    <w:rsid w:val="004364B0"/>
    <w:rsid w:val="0044222A"/>
    <w:rsid w:val="0045020C"/>
    <w:rsid w:val="00465B11"/>
    <w:rsid w:val="00466C63"/>
    <w:rsid w:val="004B3B85"/>
    <w:rsid w:val="00507196"/>
    <w:rsid w:val="00507F44"/>
    <w:rsid w:val="005242B3"/>
    <w:rsid w:val="00557162"/>
    <w:rsid w:val="00573656"/>
    <w:rsid w:val="00591221"/>
    <w:rsid w:val="005A3F5E"/>
    <w:rsid w:val="005C1E77"/>
    <w:rsid w:val="005D0279"/>
    <w:rsid w:val="005D5144"/>
    <w:rsid w:val="005F56A6"/>
    <w:rsid w:val="00634AF2"/>
    <w:rsid w:val="006479E4"/>
    <w:rsid w:val="006619D3"/>
    <w:rsid w:val="006B7D40"/>
    <w:rsid w:val="006C0226"/>
    <w:rsid w:val="006C7D42"/>
    <w:rsid w:val="006D2559"/>
    <w:rsid w:val="006D2EF2"/>
    <w:rsid w:val="006D5D63"/>
    <w:rsid w:val="006E257F"/>
    <w:rsid w:val="006E5446"/>
    <w:rsid w:val="00702150"/>
    <w:rsid w:val="00706B30"/>
    <w:rsid w:val="00711843"/>
    <w:rsid w:val="0071577D"/>
    <w:rsid w:val="00716958"/>
    <w:rsid w:val="00737043"/>
    <w:rsid w:val="0074277C"/>
    <w:rsid w:val="00742C37"/>
    <w:rsid w:val="00747AFA"/>
    <w:rsid w:val="007506B5"/>
    <w:rsid w:val="0076063F"/>
    <w:rsid w:val="007679FA"/>
    <w:rsid w:val="0078026A"/>
    <w:rsid w:val="007879D0"/>
    <w:rsid w:val="007958EB"/>
    <w:rsid w:val="007A2AC5"/>
    <w:rsid w:val="007A494A"/>
    <w:rsid w:val="007B153C"/>
    <w:rsid w:val="007C50C0"/>
    <w:rsid w:val="007C5935"/>
    <w:rsid w:val="007D407F"/>
    <w:rsid w:val="007E4145"/>
    <w:rsid w:val="007E46AA"/>
    <w:rsid w:val="007E4DFC"/>
    <w:rsid w:val="007F0A18"/>
    <w:rsid w:val="007F0ECD"/>
    <w:rsid w:val="007F4443"/>
    <w:rsid w:val="00807E6C"/>
    <w:rsid w:val="008176D1"/>
    <w:rsid w:val="008261AC"/>
    <w:rsid w:val="0083456A"/>
    <w:rsid w:val="0083721C"/>
    <w:rsid w:val="008413CE"/>
    <w:rsid w:val="008471E9"/>
    <w:rsid w:val="008519AA"/>
    <w:rsid w:val="0085417F"/>
    <w:rsid w:val="00863781"/>
    <w:rsid w:val="0086582D"/>
    <w:rsid w:val="00874DFA"/>
    <w:rsid w:val="00875019"/>
    <w:rsid w:val="00884FA8"/>
    <w:rsid w:val="008868F7"/>
    <w:rsid w:val="00891507"/>
    <w:rsid w:val="00896CF9"/>
    <w:rsid w:val="008A26D5"/>
    <w:rsid w:val="008A6C1F"/>
    <w:rsid w:val="008C7339"/>
    <w:rsid w:val="008D3515"/>
    <w:rsid w:val="008D4064"/>
    <w:rsid w:val="008E260C"/>
    <w:rsid w:val="008E43E3"/>
    <w:rsid w:val="008E6A90"/>
    <w:rsid w:val="008F07D8"/>
    <w:rsid w:val="008F0B87"/>
    <w:rsid w:val="00961536"/>
    <w:rsid w:val="009832AB"/>
    <w:rsid w:val="00987EE2"/>
    <w:rsid w:val="00990D46"/>
    <w:rsid w:val="009A6336"/>
    <w:rsid w:val="009B14EA"/>
    <w:rsid w:val="009C0D86"/>
    <w:rsid w:val="009F7DE6"/>
    <w:rsid w:val="00A1142D"/>
    <w:rsid w:val="00A145ED"/>
    <w:rsid w:val="00A21B87"/>
    <w:rsid w:val="00A42658"/>
    <w:rsid w:val="00A449E4"/>
    <w:rsid w:val="00A513B5"/>
    <w:rsid w:val="00A622DA"/>
    <w:rsid w:val="00A62361"/>
    <w:rsid w:val="00A73B9F"/>
    <w:rsid w:val="00A80A6D"/>
    <w:rsid w:val="00AB35BA"/>
    <w:rsid w:val="00AB77FD"/>
    <w:rsid w:val="00AC736E"/>
    <w:rsid w:val="00AD5D76"/>
    <w:rsid w:val="00AE702D"/>
    <w:rsid w:val="00B142DC"/>
    <w:rsid w:val="00B25984"/>
    <w:rsid w:val="00B42850"/>
    <w:rsid w:val="00B64ED2"/>
    <w:rsid w:val="00B74A36"/>
    <w:rsid w:val="00B9504A"/>
    <w:rsid w:val="00B95CE0"/>
    <w:rsid w:val="00BC5DB7"/>
    <w:rsid w:val="00BD03A9"/>
    <w:rsid w:val="00BE0BAE"/>
    <w:rsid w:val="00BE3FF9"/>
    <w:rsid w:val="00BF5C8C"/>
    <w:rsid w:val="00C02B90"/>
    <w:rsid w:val="00C458B4"/>
    <w:rsid w:val="00C75CC2"/>
    <w:rsid w:val="00CA57C0"/>
    <w:rsid w:val="00CB072A"/>
    <w:rsid w:val="00CB7408"/>
    <w:rsid w:val="00CC352D"/>
    <w:rsid w:val="00CC6DFB"/>
    <w:rsid w:val="00CD25B2"/>
    <w:rsid w:val="00CD3673"/>
    <w:rsid w:val="00CE1EBB"/>
    <w:rsid w:val="00CE7477"/>
    <w:rsid w:val="00CF3F4D"/>
    <w:rsid w:val="00CF5648"/>
    <w:rsid w:val="00CF5AFE"/>
    <w:rsid w:val="00D03EFC"/>
    <w:rsid w:val="00D07C6F"/>
    <w:rsid w:val="00D37F59"/>
    <w:rsid w:val="00D46B35"/>
    <w:rsid w:val="00D52EDE"/>
    <w:rsid w:val="00D64602"/>
    <w:rsid w:val="00D769F2"/>
    <w:rsid w:val="00D94223"/>
    <w:rsid w:val="00DA278B"/>
    <w:rsid w:val="00DB28AB"/>
    <w:rsid w:val="00DE4120"/>
    <w:rsid w:val="00DF6B80"/>
    <w:rsid w:val="00E00659"/>
    <w:rsid w:val="00E047AC"/>
    <w:rsid w:val="00E06452"/>
    <w:rsid w:val="00E30EED"/>
    <w:rsid w:val="00E47B96"/>
    <w:rsid w:val="00E77E85"/>
    <w:rsid w:val="00E8516E"/>
    <w:rsid w:val="00E919B8"/>
    <w:rsid w:val="00E92465"/>
    <w:rsid w:val="00EA5B08"/>
    <w:rsid w:val="00EB69FF"/>
    <w:rsid w:val="00EC0918"/>
    <w:rsid w:val="00EC534A"/>
    <w:rsid w:val="00ED2916"/>
    <w:rsid w:val="00EE4814"/>
    <w:rsid w:val="00EF167D"/>
    <w:rsid w:val="00EF46AC"/>
    <w:rsid w:val="00F118BA"/>
    <w:rsid w:val="00F16192"/>
    <w:rsid w:val="00F31266"/>
    <w:rsid w:val="00F35923"/>
    <w:rsid w:val="00F36410"/>
    <w:rsid w:val="00F37CA6"/>
    <w:rsid w:val="00F41ED5"/>
    <w:rsid w:val="00F43443"/>
    <w:rsid w:val="00F52392"/>
    <w:rsid w:val="00F62079"/>
    <w:rsid w:val="00F75A3A"/>
    <w:rsid w:val="00F90F4D"/>
    <w:rsid w:val="00F96CDC"/>
    <w:rsid w:val="00F9707C"/>
    <w:rsid w:val="00FA268F"/>
    <w:rsid w:val="00FB15DC"/>
    <w:rsid w:val="00FB2529"/>
    <w:rsid w:val="00FB3063"/>
    <w:rsid w:val="00FB714E"/>
    <w:rsid w:val="00FC0E1D"/>
    <w:rsid w:val="00FD43E8"/>
    <w:rsid w:val="00FD60BB"/>
    <w:rsid w:val="00FD7740"/>
    <w:rsid w:val="00FF29F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515"/>
    <w:pPr>
      <w:spacing w:before="240" w:after="0"/>
    </w:pPr>
    <w:rPr>
      <w:rFonts w:ascii="Times New Roman" w:hAnsi="Times New Roman" w:cs="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2">
    <w:name w:val="R2"/>
    <w:basedOn w:val="Normal"/>
    <w:qFormat/>
    <w:rsid w:val="00192DDA"/>
    <w:pPr>
      <w:spacing w:after="120" w:line="360" w:lineRule="auto"/>
    </w:pPr>
    <w:rPr>
      <w:rFonts w:eastAsia="Calibri"/>
      <w:sz w:val="24"/>
      <w:szCs w:val="24"/>
    </w:rPr>
  </w:style>
  <w:style w:type="paragraph" w:customStyle="1" w:styleId="R5">
    <w:name w:val="R5"/>
    <w:basedOn w:val="Normal"/>
    <w:qFormat/>
    <w:rsid w:val="001D3FD5"/>
    <w:pPr>
      <w:spacing w:before="120" w:after="120" w:line="360" w:lineRule="auto"/>
      <w:ind w:firstLine="567"/>
      <w:contextualSpacing/>
      <w:jc w:val="both"/>
    </w:pPr>
    <w:rPr>
      <w:rFonts w:eastAsia="Calibri"/>
      <w:sz w:val="24"/>
      <w:szCs w:val="24"/>
    </w:rPr>
  </w:style>
  <w:style w:type="paragraph" w:customStyle="1" w:styleId="R1">
    <w:name w:val="R1"/>
    <w:basedOn w:val="Normal"/>
    <w:qFormat/>
    <w:rsid w:val="001D3FD5"/>
    <w:pPr>
      <w:spacing w:before="120" w:after="120" w:line="360" w:lineRule="auto"/>
    </w:pPr>
    <w:rPr>
      <w:rFonts w:eastAsia="Calibri"/>
      <w:sz w:val="24"/>
      <w:szCs w:val="24"/>
    </w:rPr>
  </w:style>
  <w:style w:type="paragraph" w:styleId="Textedebulles">
    <w:name w:val="Balloon Text"/>
    <w:basedOn w:val="Normal"/>
    <w:link w:val="TextedebullesCar"/>
    <w:uiPriority w:val="99"/>
    <w:semiHidden/>
    <w:unhideWhenUsed/>
    <w:rsid w:val="00B95CE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5CE0"/>
    <w:rPr>
      <w:rFonts w:ascii="Tahoma" w:hAnsi="Tahoma" w:cs="Tahoma"/>
      <w:sz w:val="16"/>
      <w:szCs w:val="16"/>
    </w:rPr>
  </w:style>
  <w:style w:type="paragraph" w:customStyle="1" w:styleId="Memoi2">
    <w:name w:val="Memoi 2"/>
    <w:basedOn w:val="Normal"/>
    <w:autoRedefine/>
    <w:rsid w:val="00FB714E"/>
    <w:pPr>
      <w:spacing w:line="360" w:lineRule="auto"/>
      <w:jc w:val="both"/>
      <w:outlineLvl w:val="1"/>
    </w:pPr>
    <w:rPr>
      <w:rFonts w:eastAsia="Calibri"/>
    </w:rPr>
  </w:style>
  <w:style w:type="paragraph" w:customStyle="1" w:styleId="Memoi3">
    <w:name w:val="Memoi 3"/>
    <w:basedOn w:val="Normal"/>
    <w:autoRedefine/>
    <w:rsid w:val="00FB714E"/>
    <w:pPr>
      <w:spacing w:line="360" w:lineRule="auto"/>
      <w:jc w:val="both"/>
      <w:outlineLvl w:val="3"/>
    </w:pPr>
    <w:rPr>
      <w:rFonts w:eastAsia="Calibri"/>
    </w:rPr>
  </w:style>
  <w:style w:type="paragraph" w:customStyle="1" w:styleId="TRAOR">
    <w:name w:val="TRAOR"/>
    <w:basedOn w:val="Normal"/>
    <w:autoRedefine/>
    <w:rsid w:val="00FB714E"/>
    <w:pPr>
      <w:spacing w:line="360" w:lineRule="auto"/>
      <w:jc w:val="both"/>
    </w:pPr>
    <w:rPr>
      <w:rFonts w:eastAsia="Calibri"/>
    </w:rPr>
  </w:style>
  <w:style w:type="paragraph" w:customStyle="1" w:styleId="Memoi1">
    <w:name w:val="Memoi 1"/>
    <w:basedOn w:val="Normal"/>
    <w:autoRedefine/>
    <w:rsid w:val="00323D7B"/>
    <w:pPr>
      <w:jc w:val="both"/>
      <w:outlineLvl w:val="0"/>
    </w:pPr>
    <w:rPr>
      <w:rFonts w:eastAsia="Calibri"/>
      <w:sz w:val="20"/>
      <w:szCs w:val="20"/>
      <w:lang w:eastAsia="fr-FR"/>
    </w:rPr>
  </w:style>
  <w:style w:type="character" w:styleId="Lienhypertexte">
    <w:name w:val="Hyperlink"/>
    <w:uiPriority w:val="99"/>
    <w:rsid w:val="00FB15DC"/>
    <w:rPr>
      <w:color w:val="0000FF"/>
      <w:u w:val="single"/>
    </w:rPr>
  </w:style>
  <w:style w:type="paragraph" w:customStyle="1" w:styleId="Default">
    <w:name w:val="Default"/>
    <w:rsid w:val="00CA57C0"/>
    <w:pPr>
      <w:autoSpaceDE w:val="0"/>
      <w:autoSpaceDN w:val="0"/>
      <w:adjustRightInd w:val="0"/>
      <w:spacing w:after="0" w:line="240" w:lineRule="auto"/>
    </w:pPr>
    <w:rPr>
      <w:rFonts w:ascii="Times New Roman" w:hAnsi="Times New Roman" w:cs="Times New Roman"/>
      <w:color w:val="000000"/>
      <w:sz w:val="24"/>
      <w:szCs w:val="24"/>
    </w:rPr>
  </w:style>
  <w:style w:type="character" w:styleId="Marquedecommentaire">
    <w:name w:val="annotation reference"/>
    <w:basedOn w:val="Policepardfaut"/>
    <w:uiPriority w:val="99"/>
    <w:semiHidden/>
    <w:unhideWhenUsed/>
    <w:rsid w:val="00185D20"/>
    <w:rPr>
      <w:sz w:val="16"/>
      <w:szCs w:val="16"/>
    </w:rPr>
  </w:style>
  <w:style w:type="paragraph" w:styleId="Commentaire">
    <w:name w:val="annotation text"/>
    <w:basedOn w:val="Normal"/>
    <w:link w:val="CommentaireCar"/>
    <w:uiPriority w:val="99"/>
    <w:semiHidden/>
    <w:unhideWhenUsed/>
    <w:rsid w:val="00185D20"/>
    <w:pPr>
      <w:spacing w:line="240" w:lineRule="auto"/>
    </w:pPr>
    <w:rPr>
      <w:sz w:val="20"/>
      <w:szCs w:val="20"/>
    </w:rPr>
  </w:style>
  <w:style w:type="character" w:customStyle="1" w:styleId="CommentaireCar">
    <w:name w:val="Commentaire Car"/>
    <w:basedOn w:val="Policepardfaut"/>
    <w:link w:val="Commentaire"/>
    <w:uiPriority w:val="99"/>
    <w:semiHidden/>
    <w:rsid w:val="00185D20"/>
    <w:rPr>
      <w:sz w:val="20"/>
      <w:szCs w:val="20"/>
    </w:rPr>
  </w:style>
  <w:style w:type="paragraph" w:styleId="Objetducommentaire">
    <w:name w:val="annotation subject"/>
    <w:basedOn w:val="Commentaire"/>
    <w:next w:val="Commentaire"/>
    <w:link w:val="ObjetducommentaireCar"/>
    <w:uiPriority w:val="99"/>
    <w:semiHidden/>
    <w:unhideWhenUsed/>
    <w:rsid w:val="00185D20"/>
    <w:rPr>
      <w:bCs/>
    </w:rPr>
  </w:style>
  <w:style w:type="character" w:customStyle="1" w:styleId="ObjetducommentaireCar">
    <w:name w:val="Objet du commentaire Car"/>
    <w:basedOn w:val="CommentaireCar"/>
    <w:link w:val="Objetducommentaire"/>
    <w:uiPriority w:val="99"/>
    <w:semiHidden/>
    <w:rsid w:val="00185D20"/>
    <w:rPr>
      <w:b/>
      <w:bCs/>
      <w:sz w:val="20"/>
      <w:szCs w:val="20"/>
    </w:rPr>
  </w:style>
  <w:style w:type="paragraph" w:styleId="Rvision">
    <w:name w:val="Revision"/>
    <w:hidden/>
    <w:uiPriority w:val="99"/>
    <w:semiHidden/>
    <w:rsid w:val="00D64602"/>
    <w:pPr>
      <w:spacing w:after="0" w:line="240" w:lineRule="auto"/>
    </w:pPr>
  </w:style>
  <w:style w:type="paragraph" w:styleId="Paragraphedeliste">
    <w:name w:val="List Paragraph"/>
    <w:basedOn w:val="Normal"/>
    <w:uiPriority w:val="34"/>
    <w:qFormat/>
    <w:rsid w:val="0000426A"/>
    <w:pPr>
      <w:ind w:left="720"/>
      <w:contextualSpacing/>
    </w:pPr>
  </w:style>
  <w:style w:type="paragraph" w:styleId="En-tte">
    <w:name w:val="header"/>
    <w:basedOn w:val="Normal"/>
    <w:link w:val="En-tteCar"/>
    <w:uiPriority w:val="99"/>
    <w:semiHidden/>
    <w:unhideWhenUsed/>
    <w:rsid w:val="00A73B9F"/>
    <w:pPr>
      <w:tabs>
        <w:tab w:val="center" w:pos="4536"/>
        <w:tab w:val="right" w:pos="9072"/>
      </w:tabs>
      <w:spacing w:before="0" w:line="240" w:lineRule="auto"/>
    </w:pPr>
  </w:style>
  <w:style w:type="character" w:customStyle="1" w:styleId="En-tteCar">
    <w:name w:val="En-tête Car"/>
    <w:basedOn w:val="Policepardfaut"/>
    <w:link w:val="En-tte"/>
    <w:uiPriority w:val="99"/>
    <w:semiHidden/>
    <w:rsid w:val="00A73B9F"/>
    <w:rPr>
      <w:rFonts w:ascii="Times New Roman" w:hAnsi="Times New Roman" w:cs="Times New Roman"/>
      <w:b/>
    </w:rPr>
  </w:style>
  <w:style w:type="paragraph" w:styleId="Pieddepage">
    <w:name w:val="footer"/>
    <w:basedOn w:val="Normal"/>
    <w:link w:val="PieddepageCar"/>
    <w:uiPriority w:val="99"/>
    <w:unhideWhenUsed/>
    <w:rsid w:val="00A73B9F"/>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A73B9F"/>
    <w:rPr>
      <w:rFonts w:ascii="Times New Roman" w:hAnsi="Times New Roman" w:cs="Times New Roman"/>
      <w:b/>
    </w:rPr>
  </w:style>
  <w:style w:type="table" w:styleId="Grilledutableau">
    <w:name w:val="Table Grid"/>
    <w:basedOn w:val="TableauNormal"/>
    <w:uiPriority w:val="59"/>
    <w:rsid w:val="001158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515"/>
    <w:pPr>
      <w:spacing w:before="240" w:after="0"/>
    </w:pPr>
    <w:rPr>
      <w:rFonts w:ascii="Times New Roman" w:hAnsi="Times New Roman" w:cs="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2">
    <w:name w:val="R2"/>
    <w:basedOn w:val="Normal"/>
    <w:qFormat/>
    <w:rsid w:val="00192DDA"/>
    <w:pPr>
      <w:spacing w:after="120" w:line="360" w:lineRule="auto"/>
    </w:pPr>
    <w:rPr>
      <w:rFonts w:eastAsia="Calibri"/>
      <w:sz w:val="24"/>
      <w:szCs w:val="24"/>
    </w:rPr>
  </w:style>
  <w:style w:type="paragraph" w:customStyle="1" w:styleId="R5">
    <w:name w:val="R5"/>
    <w:basedOn w:val="Normal"/>
    <w:qFormat/>
    <w:rsid w:val="001D3FD5"/>
    <w:pPr>
      <w:spacing w:before="120" w:after="120" w:line="360" w:lineRule="auto"/>
      <w:ind w:firstLine="567"/>
      <w:contextualSpacing/>
      <w:jc w:val="both"/>
    </w:pPr>
    <w:rPr>
      <w:rFonts w:eastAsia="Calibri"/>
      <w:sz w:val="24"/>
      <w:szCs w:val="24"/>
    </w:rPr>
  </w:style>
  <w:style w:type="paragraph" w:customStyle="1" w:styleId="R1">
    <w:name w:val="R1"/>
    <w:basedOn w:val="Normal"/>
    <w:qFormat/>
    <w:rsid w:val="001D3FD5"/>
    <w:pPr>
      <w:spacing w:before="120" w:after="120" w:line="360" w:lineRule="auto"/>
    </w:pPr>
    <w:rPr>
      <w:rFonts w:eastAsia="Calibri"/>
      <w:sz w:val="24"/>
      <w:szCs w:val="24"/>
    </w:rPr>
  </w:style>
  <w:style w:type="paragraph" w:styleId="Textedebulles">
    <w:name w:val="Balloon Text"/>
    <w:basedOn w:val="Normal"/>
    <w:link w:val="TextedebullesCar"/>
    <w:uiPriority w:val="99"/>
    <w:semiHidden/>
    <w:unhideWhenUsed/>
    <w:rsid w:val="00B95CE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5CE0"/>
    <w:rPr>
      <w:rFonts w:ascii="Tahoma" w:hAnsi="Tahoma" w:cs="Tahoma"/>
      <w:sz w:val="16"/>
      <w:szCs w:val="16"/>
    </w:rPr>
  </w:style>
  <w:style w:type="paragraph" w:customStyle="1" w:styleId="Memoi2">
    <w:name w:val="Memoi 2"/>
    <w:basedOn w:val="Normal"/>
    <w:autoRedefine/>
    <w:rsid w:val="00FB714E"/>
    <w:pPr>
      <w:spacing w:line="360" w:lineRule="auto"/>
      <w:jc w:val="both"/>
      <w:outlineLvl w:val="1"/>
    </w:pPr>
    <w:rPr>
      <w:rFonts w:eastAsia="Calibri"/>
    </w:rPr>
  </w:style>
  <w:style w:type="paragraph" w:customStyle="1" w:styleId="Memoi3">
    <w:name w:val="Memoi 3"/>
    <w:basedOn w:val="Normal"/>
    <w:autoRedefine/>
    <w:rsid w:val="00FB714E"/>
    <w:pPr>
      <w:spacing w:line="360" w:lineRule="auto"/>
      <w:jc w:val="both"/>
      <w:outlineLvl w:val="3"/>
    </w:pPr>
    <w:rPr>
      <w:rFonts w:eastAsia="Calibri"/>
    </w:rPr>
  </w:style>
  <w:style w:type="paragraph" w:customStyle="1" w:styleId="TRAOR">
    <w:name w:val="TRAOR"/>
    <w:basedOn w:val="Normal"/>
    <w:autoRedefine/>
    <w:rsid w:val="00FB714E"/>
    <w:pPr>
      <w:spacing w:line="360" w:lineRule="auto"/>
      <w:jc w:val="both"/>
    </w:pPr>
    <w:rPr>
      <w:rFonts w:eastAsia="Calibri"/>
    </w:rPr>
  </w:style>
  <w:style w:type="paragraph" w:customStyle="1" w:styleId="Memoi1">
    <w:name w:val="Memoi 1"/>
    <w:basedOn w:val="Normal"/>
    <w:autoRedefine/>
    <w:rsid w:val="00323D7B"/>
    <w:pPr>
      <w:jc w:val="both"/>
      <w:outlineLvl w:val="0"/>
    </w:pPr>
    <w:rPr>
      <w:rFonts w:eastAsia="Calibri"/>
      <w:sz w:val="20"/>
      <w:szCs w:val="20"/>
      <w:lang w:eastAsia="fr-FR"/>
    </w:rPr>
  </w:style>
  <w:style w:type="character" w:styleId="Lienhypertexte">
    <w:name w:val="Hyperlink"/>
    <w:uiPriority w:val="99"/>
    <w:rsid w:val="00FB15DC"/>
    <w:rPr>
      <w:color w:val="0000FF"/>
      <w:u w:val="single"/>
    </w:rPr>
  </w:style>
  <w:style w:type="paragraph" w:customStyle="1" w:styleId="Default">
    <w:name w:val="Default"/>
    <w:rsid w:val="00CA57C0"/>
    <w:pPr>
      <w:autoSpaceDE w:val="0"/>
      <w:autoSpaceDN w:val="0"/>
      <w:adjustRightInd w:val="0"/>
      <w:spacing w:after="0" w:line="240" w:lineRule="auto"/>
    </w:pPr>
    <w:rPr>
      <w:rFonts w:ascii="Times New Roman" w:hAnsi="Times New Roman" w:cs="Times New Roman"/>
      <w:color w:val="000000"/>
      <w:sz w:val="24"/>
      <w:szCs w:val="24"/>
    </w:rPr>
  </w:style>
  <w:style w:type="character" w:styleId="Marquedecommentaire">
    <w:name w:val="annotation reference"/>
    <w:basedOn w:val="Policepardfaut"/>
    <w:uiPriority w:val="99"/>
    <w:semiHidden/>
    <w:unhideWhenUsed/>
    <w:rsid w:val="00185D20"/>
    <w:rPr>
      <w:sz w:val="16"/>
      <w:szCs w:val="16"/>
    </w:rPr>
  </w:style>
  <w:style w:type="paragraph" w:styleId="Commentaire">
    <w:name w:val="annotation text"/>
    <w:basedOn w:val="Normal"/>
    <w:link w:val="CommentaireCar"/>
    <w:uiPriority w:val="99"/>
    <w:semiHidden/>
    <w:unhideWhenUsed/>
    <w:rsid w:val="00185D20"/>
    <w:pPr>
      <w:spacing w:line="240" w:lineRule="auto"/>
    </w:pPr>
    <w:rPr>
      <w:sz w:val="20"/>
      <w:szCs w:val="20"/>
    </w:rPr>
  </w:style>
  <w:style w:type="character" w:customStyle="1" w:styleId="CommentaireCar">
    <w:name w:val="Commentaire Car"/>
    <w:basedOn w:val="Policepardfaut"/>
    <w:link w:val="Commentaire"/>
    <w:uiPriority w:val="99"/>
    <w:semiHidden/>
    <w:rsid w:val="00185D20"/>
    <w:rPr>
      <w:sz w:val="20"/>
      <w:szCs w:val="20"/>
    </w:rPr>
  </w:style>
  <w:style w:type="paragraph" w:styleId="Objetducommentaire">
    <w:name w:val="annotation subject"/>
    <w:basedOn w:val="Commentaire"/>
    <w:next w:val="Commentaire"/>
    <w:link w:val="ObjetducommentaireCar"/>
    <w:uiPriority w:val="99"/>
    <w:semiHidden/>
    <w:unhideWhenUsed/>
    <w:rsid w:val="00185D20"/>
    <w:rPr>
      <w:bCs/>
    </w:rPr>
  </w:style>
  <w:style w:type="character" w:customStyle="1" w:styleId="ObjetducommentaireCar">
    <w:name w:val="Objet du commentaire Car"/>
    <w:basedOn w:val="CommentaireCar"/>
    <w:link w:val="Objetducommentaire"/>
    <w:uiPriority w:val="99"/>
    <w:semiHidden/>
    <w:rsid w:val="00185D20"/>
    <w:rPr>
      <w:b/>
      <w:bCs/>
      <w:sz w:val="20"/>
      <w:szCs w:val="20"/>
    </w:rPr>
  </w:style>
  <w:style w:type="paragraph" w:styleId="Rvision">
    <w:name w:val="Revision"/>
    <w:hidden/>
    <w:uiPriority w:val="99"/>
    <w:semiHidden/>
    <w:rsid w:val="00D64602"/>
    <w:pPr>
      <w:spacing w:after="0" w:line="240" w:lineRule="auto"/>
    </w:pPr>
  </w:style>
  <w:style w:type="paragraph" w:styleId="Paragraphedeliste">
    <w:name w:val="List Paragraph"/>
    <w:basedOn w:val="Normal"/>
    <w:uiPriority w:val="34"/>
    <w:qFormat/>
    <w:rsid w:val="0000426A"/>
    <w:pPr>
      <w:ind w:left="720"/>
      <w:contextualSpacing/>
    </w:pPr>
  </w:style>
  <w:style w:type="paragraph" w:styleId="En-tte">
    <w:name w:val="header"/>
    <w:basedOn w:val="Normal"/>
    <w:link w:val="En-tteCar"/>
    <w:uiPriority w:val="99"/>
    <w:semiHidden/>
    <w:unhideWhenUsed/>
    <w:rsid w:val="00A73B9F"/>
    <w:pPr>
      <w:tabs>
        <w:tab w:val="center" w:pos="4536"/>
        <w:tab w:val="right" w:pos="9072"/>
      </w:tabs>
      <w:spacing w:before="0" w:line="240" w:lineRule="auto"/>
    </w:pPr>
  </w:style>
  <w:style w:type="character" w:customStyle="1" w:styleId="En-tteCar">
    <w:name w:val="En-tête Car"/>
    <w:basedOn w:val="Policepardfaut"/>
    <w:link w:val="En-tte"/>
    <w:uiPriority w:val="99"/>
    <w:semiHidden/>
    <w:rsid w:val="00A73B9F"/>
    <w:rPr>
      <w:rFonts w:ascii="Times New Roman" w:hAnsi="Times New Roman" w:cs="Times New Roman"/>
      <w:b/>
    </w:rPr>
  </w:style>
  <w:style w:type="paragraph" w:styleId="Pieddepage">
    <w:name w:val="footer"/>
    <w:basedOn w:val="Normal"/>
    <w:link w:val="PieddepageCar"/>
    <w:uiPriority w:val="99"/>
    <w:unhideWhenUsed/>
    <w:rsid w:val="00A73B9F"/>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A73B9F"/>
    <w:rPr>
      <w:rFonts w:ascii="Times New Roman" w:hAnsi="Times New Roman" w:cs="Times New Roman"/>
      <w:b/>
    </w:rPr>
  </w:style>
  <w:style w:type="table" w:styleId="Grilledutableau">
    <w:name w:val="Table Grid"/>
    <w:basedOn w:val="TableauNormal"/>
    <w:uiPriority w:val="59"/>
    <w:rsid w:val="001158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ssatous@yahoo.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01124-E894-4F1A-8995-941BDCB4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2322</Words>
  <Characters>12776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dc:creator>
  <cp:lastModifiedBy>administrateur 1</cp:lastModifiedBy>
  <cp:revision>2</cp:revision>
  <dcterms:created xsi:type="dcterms:W3CDTF">2009-06-01T22:17:00Z</dcterms:created>
  <dcterms:modified xsi:type="dcterms:W3CDTF">2009-06-01T22:17:00Z</dcterms:modified>
</cp:coreProperties>
</file>